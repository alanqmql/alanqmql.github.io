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A4C96E">
      <w:pPr>
        <w:spacing w:before="70"/>
        <w:ind w:right="1496" w:firstLine="5291" w:firstLineChars="1700"/>
        <w:jc w:val="both"/>
        <w:rPr>
          <w:rFonts w:hint="default" w:eastAsia="宋体"/>
          <w:b/>
          <w:sz w:val="31"/>
          <w:lang w:val="en-US" w:eastAsia="zh-CN"/>
        </w:rPr>
      </w:pPr>
      <w:r>
        <w:rPr>
          <w:rFonts w:hint="eastAsia" w:eastAsia="宋体"/>
          <w:b/>
          <w:sz w:val="31"/>
          <w:lang w:eastAsia="zh-CN"/>
        </w:rPr>
        <w:t>Shangai Li</w:t>
      </w:r>
    </w:p>
    <w:p w14:paraId="5B4375F0">
      <w:pPr>
        <w:spacing w:before="15"/>
        <w:ind w:left="1227" w:right="1496"/>
        <w:jc w:val="center"/>
        <w:rPr>
          <w:color w:val="010202"/>
          <w:w w:val="105"/>
          <w:sz w:val="21"/>
        </w:rPr>
      </w:pPr>
      <w:r>
        <w:rPr>
          <w:rFonts w:hint="eastAsia"/>
          <w:color w:val="010202"/>
          <w:w w:val="105"/>
          <w:sz w:val="21"/>
        </w:rPr>
        <w:t>Huazhong University of Science and Technology</w:t>
      </w:r>
    </w:p>
    <w:p w14:paraId="4E55B725">
      <w:pPr>
        <w:spacing w:before="15"/>
        <w:ind w:left="1227" w:right="1496"/>
        <w:jc w:val="center"/>
        <w:rPr>
          <w:rFonts w:hint="eastAsia"/>
          <w:color w:val="010202"/>
          <w:w w:val="105"/>
          <w:sz w:val="21"/>
        </w:rPr>
      </w:pPr>
      <w:r>
        <w:rPr>
          <w:rFonts w:hint="eastAsia"/>
          <w:color w:val="010202"/>
          <w:w w:val="105"/>
          <w:sz w:val="21"/>
        </w:rPr>
        <w:t xml:space="preserve">(+86-19997955987) </w:t>
      </w:r>
      <w:r>
        <w:rPr>
          <w:rFonts w:hint="eastAsia"/>
          <w:color w:val="010202"/>
          <w:w w:val="105"/>
          <w:sz w:val="21"/>
        </w:rPr>
        <w:fldChar w:fldCharType="begin"/>
      </w:r>
      <w:r>
        <w:rPr>
          <w:rFonts w:hint="eastAsia"/>
          <w:color w:val="010202"/>
          <w:w w:val="105"/>
          <w:sz w:val="21"/>
        </w:rPr>
        <w:instrText xml:space="preserve"> HYPERLINK "mailto:·lishangai2003@hust.edu.cn·" </w:instrText>
      </w:r>
      <w:r>
        <w:rPr>
          <w:rFonts w:hint="eastAsia"/>
          <w:color w:val="010202"/>
          <w:w w:val="105"/>
          <w:sz w:val="21"/>
        </w:rPr>
        <w:fldChar w:fldCharType="separate"/>
      </w:r>
      <w:r>
        <w:rPr>
          <w:rFonts w:hint="eastAsia"/>
          <w:color w:val="010202"/>
          <w:w w:val="105"/>
          <w:sz w:val="21"/>
        </w:rPr>
        <w:t>·</w:t>
      </w:r>
      <w:r>
        <w:rPr>
          <w:rFonts w:hint="eastAsia"/>
          <w:color w:val="010202"/>
          <w:w w:val="105"/>
          <w:sz w:val="21"/>
          <w:lang w:val="en-US" w:eastAsia="zh-CN"/>
        </w:rPr>
        <w:t xml:space="preserve"> </w:t>
      </w:r>
      <w:r>
        <w:rPr>
          <w:rFonts w:hint="eastAsia"/>
          <w:color w:val="010202"/>
          <w:w w:val="105"/>
          <w:sz w:val="21"/>
        </w:rPr>
        <w:t>lishangai2003@hust.edu.cn·</w:t>
      </w:r>
      <w:r>
        <w:rPr>
          <w:rFonts w:hint="eastAsia"/>
          <w:color w:val="010202"/>
          <w:w w:val="105"/>
          <w:sz w:val="21"/>
        </w:rPr>
        <w:fldChar w:fldCharType="end"/>
      </w:r>
      <w:r>
        <w:rPr>
          <w:rFonts w:hint="eastAsia"/>
          <w:color w:val="010202"/>
          <w:w w:val="105"/>
          <w:sz w:val="21"/>
          <w:lang w:val="en-US" w:eastAsia="zh-CN"/>
        </w:rPr>
        <w:t xml:space="preserve"> </w:t>
      </w:r>
      <w:r>
        <w:rPr>
          <w:rFonts w:hint="eastAsia"/>
          <w:color w:val="010202"/>
          <w:w w:val="105"/>
          <w:sz w:val="21"/>
          <w:u w:val="none"/>
          <w:lang w:val="en-US" w:eastAsia="zh-CN"/>
        </w:rPr>
        <w:fldChar w:fldCharType="begin"/>
      </w:r>
      <w:r>
        <w:rPr>
          <w:rFonts w:hint="eastAsia"/>
          <w:color w:val="010202"/>
          <w:w w:val="105"/>
          <w:sz w:val="21"/>
          <w:u w:val="none"/>
          <w:lang w:val="en-US" w:eastAsia="zh-CN"/>
        </w:rPr>
        <w:instrText xml:space="preserve"> HYPERLINK "https://lishangai.github.io/" </w:instrText>
      </w:r>
      <w:r>
        <w:rPr>
          <w:rFonts w:hint="eastAsia"/>
          <w:color w:val="010202"/>
          <w:w w:val="105"/>
          <w:sz w:val="21"/>
          <w:u w:val="none"/>
          <w:lang w:val="en-US" w:eastAsia="zh-CN"/>
        </w:rPr>
        <w:fldChar w:fldCharType="separate"/>
      </w:r>
      <w:r>
        <w:rPr>
          <w:rStyle w:val="17"/>
          <w:rFonts w:hint="eastAsia"/>
          <w:w w:val="105"/>
          <w:sz w:val="21"/>
          <w:lang w:val="en-US" w:eastAsia="zh-CN"/>
        </w:rPr>
        <w:t>https://lishangai.github.io/</w:t>
      </w:r>
      <w:r>
        <w:rPr>
          <w:rFonts w:hint="eastAsia"/>
          <w:color w:val="010202"/>
          <w:w w:val="105"/>
          <w:sz w:val="21"/>
          <w:u w:val="none"/>
          <w:lang w:val="en-US" w:eastAsia="zh-CN"/>
        </w:rPr>
        <w:fldChar w:fldCharType="end"/>
      </w:r>
    </w:p>
    <w:p w14:paraId="16FE3789">
      <w:pPr>
        <w:spacing w:before="209" w:after="22"/>
        <w:ind w:left="593"/>
        <w:rPr>
          <w:b/>
          <w:sz w:val="21"/>
        </w:rPr>
      </w:pPr>
      <w:r>
        <w:rPr>
          <w:b/>
          <w:color w:val="010202"/>
          <w:w w:val="105"/>
          <w:sz w:val="21"/>
        </w:rPr>
        <w:t>EDUCATION</w:t>
      </w:r>
      <w:r>
        <w:rPr>
          <w:rFonts w:hint="eastAsia" w:eastAsia="宋体"/>
          <w:b/>
          <w:color w:val="010202"/>
          <w:w w:val="105"/>
          <w:sz w:val="21"/>
          <w:lang w:val="en-US" w:eastAsia="zh-CN"/>
        </w:rPr>
        <w:t xml:space="preserve">                                                                </w:t>
      </w:r>
    </w:p>
    <w:p w14:paraId="31A53460">
      <w:pPr>
        <w:pStyle w:val="10"/>
        <w:spacing w:line="20" w:lineRule="exact"/>
        <w:ind w:left="559"/>
        <w:rPr>
          <w:sz w:val="2"/>
        </w:rPr>
      </w:pPr>
      <w:r>
        <w:rPr>
          <w:sz w:val="2"/>
        </w:rPr>
        <mc:AlternateContent>
          <mc:Choice Requires="wpg">
            <w:drawing>
              <wp:inline distT="0" distB="0" distL="114300" distR="114300">
                <wp:extent cx="6883400" cy="6350"/>
                <wp:effectExtent l="0" t="0" r="0" b="0"/>
                <wp:docPr id="3" name="组合 16"/>
                <wp:cNvGraphicFramePr/>
                <a:graphic xmlns:a="http://schemas.openxmlformats.org/drawingml/2006/main">
                  <a:graphicData uri="http://schemas.microsoft.com/office/word/2010/wordprocessingGroup">
                    <wpg:wgp>
                      <wpg:cNvGrpSpPr/>
                      <wpg:grpSpPr>
                        <a:xfrm>
                          <a:off x="0" y="0"/>
                          <a:ext cx="6883400" cy="6350"/>
                          <a:chOff x="0" y="0"/>
                          <a:chExt cx="10840" cy="10"/>
                        </a:xfrm>
                      </wpg:grpSpPr>
                      <wps:wsp>
                        <wps:cNvPr id="2" name="直线 17"/>
                        <wps:cNvCnPr/>
                        <wps:spPr>
                          <a:xfrm>
                            <a:off x="0" y="5"/>
                            <a:ext cx="10839" cy="0"/>
                          </a:xfrm>
                          <a:prstGeom prst="line">
                            <a:avLst/>
                          </a:prstGeom>
                          <a:ln w="6096" cap="flat" cmpd="sng">
                            <a:solidFill>
                              <a:srgbClr val="010202"/>
                            </a:solidFill>
                            <a:prstDash val="solid"/>
                            <a:headEnd type="none" w="med" len="med"/>
                            <a:tailEnd type="none" w="med" len="med"/>
                          </a:ln>
                        </wps:spPr>
                        <wps:bodyPr upright="1"/>
                      </wps:wsp>
                    </wpg:wgp>
                  </a:graphicData>
                </a:graphic>
              </wp:inline>
            </w:drawing>
          </mc:Choice>
          <mc:Fallback>
            <w:pict>
              <v:group id="组合 16" o:spid="_x0000_s1026" o:spt="203" style="height:0.5pt;width:542pt;" coordsize="10840,10" o:gfxdata="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x+7OrTAAAABAEAAA8AAAAA&#10;AAAAAQAgAAAAIgAAAGRycy9kb3ducmV2LnhtbFBLAQIUABQAAAAIAIdO4kBNMr6RUgIAAAIFAAAO&#10;AAAAAAAAAAEAIAAAACIBAABkcnMvZTJvRG9jLnhtbFBLBQYAAAAABgAGAFkBAADmBQAAAAA=&#10;">
                <o:lock v:ext="edit" aspectratio="f"/>
                <v:line id="直线 17" o:spid="_x0000_s1026" o:spt="20" style="position:absolute;left:0;top:5;height:0;width:10839;" filled="f" stroked="t" coordsize="21600,21600" o:gfxdata="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jAA&#10;wMEAAADaAAAADwAAAAAAAAABACAAAAAiAAAAZHJzL2Rvd25yZXYueG1sUEsBAhQAFAAAAAgAh07i&#10;QDMvBZ47AAAAOQAAABAAAAAAAAAAAQAgAAAAEAEAAGRycy9zaGFwZXhtbC54bWxQSwUGAAAAAAYA&#10;BgBbAQAAugMAAAAA&#10;">
                  <v:fill on="f" focussize="0,0"/>
                  <v:stroke weight="0.48pt" color="#010202" joinstyle="round"/>
                  <v:imagedata o:title=""/>
                  <o:lock v:ext="edit" aspectratio="f"/>
                </v:line>
                <w10:wrap type="none"/>
                <w10:anchorlock/>
              </v:group>
            </w:pict>
          </mc:Fallback>
        </mc:AlternateContent>
      </w:r>
    </w:p>
    <w:p w14:paraId="7210D5C5">
      <w:pPr>
        <w:tabs>
          <w:tab w:val="left" w:pos="6783"/>
        </w:tabs>
        <w:spacing w:before="71"/>
        <w:ind w:left="593"/>
        <w:rPr>
          <w:rFonts w:ascii="Symbol" w:hAnsi="Symbol"/>
          <w:color w:val="010202"/>
        </w:rPr>
      </w:pPr>
      <w:r>
        <w:rPr>
          <w:rFonts w:hint="eastAsia"/>
          <w:b/>
          <w:color w:val="010202"/>
          <w:w w:val="105"/>
          <w:sz w:val="21"/>
        </w:rPr>
        <w:t>Huazhong University of Science and Technology,</w:t>
      </w:r>
      <w:r>
        <w:rPr>
          <w:rFonts w:hint="eastAsia" w:eastAsia="宋体"/>
          <w:b/>
          <w:color w:val="010202"/>
          <w:w w:val="105"/>
          <w:sz w:val="21"/>
          <w:lang w:val="en-US" w:eastAsia="zh-CN"/>
        </w:rPr>
        <w:t xml:space="preserve"> </w:t>
      </w:r>
      <w:r>
        <w:rPr>
          <w:rFonts w:hint="eastAsia"/>
          <w:b/>
          <w:color w:val="010202"/>
          <w:w w:val="105"/>
          <w:sz w:val="21"/>
          <w:lang w:val="en-US" w:eastAsia="zh-CN"/>
        </w:rPr>
        <w:t>China</w:t>
      </w:r>
      <w:r>
        <w:rPr>
          <w:rFonts w:hint="eastAsia" w:eastAsia="宋体"/>
          <w:color w:val="010202"/>
          <w:w w:val="105"/>
          <w:sz w:val="21"/>
          <w:lang w:val="en-US" w:eastAsia="zh-CN"/>
        </w:rPr>
        <w:t xml:space="preserve">  </w:t>
      </w:r>
      <w:r>
        <w:rPr>
          <w:rFonts w:hint="eastAsia"/>
          <w:i/>
          <w:color w:val="010202"/>
          <w:w w:val="105"/>
          <w:sz w:val="21"/>
        </w:rPr>
        <w:t xml:space="preserve">M.B. Candidate </w:t>
      </w:r>
      <w:r>
        <w:rPr>
          <w:i/>
          <w:color w:val="010202"/>
          <w:w w:val="105"/>
          <w:sz w:val="21"/>
        </w:rPr>
        <w:tab/>
      </w:r>
      <w:r>
        <w:rPr>
          <w:rFonts w:hint="eastAsia" w:eastAsia="宋体"/>
          <w:i/>
          <w:color w:val="010202"/>
          <w:w w:val="105"/>
          <w:sz w:val="21"/>
          <w:lang w:eastAsia="zh-CN"/>
        </w:rPr>
        <w:t xml:space="preserve">     </w:t>
      </w:r>
      <w:r>
        <w:rPr>
          <w:rFonts w:hint="eastAsia" w:eastAsia="宋体"/>
          <w:i/>
          <w:color w:val="010202"/>
          <w:w w:val="105"/>
          <w:sz w:val="21"/>
          <w:lang w:val="en-US" w:eastAsia="zh-CN"/>
        </w:rPr>
        <w:t xml:space="preserve"> </w:t>
      </w:r>
      <w:r>
        <w:rPr>
          <w:b/>
          <w:color w:val="010202"/>
          <w:w w:val="105"/>
          <w:sz w:val="21"/>
        </w:rPr>
        <w:t xml:space="preserve">Expected Graduation </w:t>
      </w:r>
      <w:r>
        <w:rPr>
          <w:rFonts w:hint="eastAsia" w:eastAsia="宋体"/>
          <w:b/>
          <w:color w:val="010202"/>
          <w:w w:val="105"/>
          <w:sz w:val="21"/>
          <w:lang w:eastAsia="zh-CN"/>
        </w:rPr>
        <w:t>June</w:t>
      </w:r>
      <w:r>
        <w:rPr>
          <w:b/>
          <w:color w:val="010202"/>
          <w:spacing w:val="-7"/>
          <w:w w:val="105"/>
          <w:sz w:val="21"/>
        </w:rPr>
        <w:t xml:space="preserve"> </w:t>
      </w:r>
      <w:r>
        <w:rPr>
          <w:b/>
          <w:color w:val="010202"/>
          <w:w w:val="105"/>
          <w:sz w:val="21"/>
        </w:rPr>
        <w:t>2</w:t>
      </w:r>
      <w:r>
        <w:rPr>
          <w:rFonts w:hint="eastAsia" w:eastAsia="宋体"/>
          <w:b/>
          <w:color w:val="010202"/>
          <w:w w:val="105"/>
          <w:sz w:val="21"/>
          <w:lang w:eastAsia="zh-CN"/>
        </w:rPr>
        <w:t>026</w:t>
      </w:r>
    </w:p>
    <w:p w14:paraId="7C5136C3">
      <w:pPr>
        <w:pStyle w:val="19"/>
        <w:numPr>
          <w:ilvl w:val="1"/>
          <w:numId w:val="1"/>
        </w:numPr>
        <w:tabs>
          <w:tab w:val="left" w:pos="863"/>
        </w:tabs>
        <w:spacing w:before="11" w:line="252" w:lineRule="auto"/>
        <w:ind w:right="1515"/>
        <w:rPr>
          <w:rFonts w:ascii="Symbol" w:hAnsi="Symbol"/>
          <w:i/>
          <w:color w:val="010202"/>
          <w:sz w:val="21"/>
        </w:rPr>
      </w:pPr>
      <w:r>
        <w:rPr>
          <w:rFonts w:hint="eastAsia"/>
          <w:color w:val="010202"/>
          <w:w w:val="105"/>
        </w:rPr>
        <w:t>GPA: 86.</w:t>
      </w:r>
      <w:r>
        <w:rPr>
          <w:rFonts w:hint="eastAsia" w:eastAsia="宋体"/>
          <w:color w:val="010202"/>
          <w:w w:val="105"/>
          <w:lang w:val="en-US" w:eastAsia="zh-CN"/>
        </w:rPr>
        <w:t>3</w:t>
      </w:r>
      <w:r>
        <w:rPr>
          <w:rFonts w:hint="eastAsia"/>
          <w:color w:val="010202"/>
          <w:w w:val="105"/>
        </w:rPr>
        <w:t>/100</w:t>
      </w:r>
      <w:r>
        <w:rPr>
          <w:rFonts w:hint="eastAsia" w:eastAsia="宋体"/>
          <w:color w:val="010202"/>
          <w:w w:val="105"/>
          <w:lang w:val="en-US" w:eastAsia="zh-CN"/>
        </w:rPr>
        <w:t xml:space="preserve"> (Rank: 7/25)</w:t>
      </w:r>
      <w:r>
        <w:rPr>
          <w:rFonts w:hint="eastAsia" w:eastAsia="宋体"/>
          <w:color w:val="010202"/>
          <w:w w:val="105"/>
          <w:lang w:eastAsia="zh-CN"/>
        </w:rPr>
        <w:t xml:space="preserve">   </w:t>
      </w:r>
      <w:r>
        <w:rPr>
          <w:rFonts w:hint="eastAsia" w:eastAsia="宋体"/>
          <w:color w:val="010202"/>
          <w:w w:val="105"/>
          <w:lang w:val="en-US" w:eastAsia="zh-CN"/>
        </w:rPr>
        <w:t xml:space="preserve">Major: </w:t>
      </w:r>
      <w:r>
        <w:rPr>
          <w:rFonts w:hint="eastAsia"/>
          <w:color w:val="010202"/>
          <w:w w:val="105"/>
        </w:rPr>
        <w:t>Basic Medic</w:t>
      </w:r>
      <w:r>
        <w:rPr>
          <w:rFonts w:hint="eastAsia" w:eastAsia="宋体"/>
          <w:color w:val="010202"/>
          <w:w w:val="105"/>
          <w:lang w:eastAsia="zh-CN"/>
        </w:rPr>
        <w:t>ine</w:t>
      </w:r>
    </w:p>
    <w:p w14:paraId="3841ADC3">
      <w:pPr>
        <w:pStyle w:val="19"/>
        <w:numPr>
          <w:ilvl w:val="1"/>
          <w:numId w:val="1"/>
        </w:numPr>
        <w:tabs>
          <w:tab w:val="left" w:pos="863"/>
        </w:tabs>
        <w:spacing w:before="11" w:line="252" w:lineRule="auto"/>
        <w:ind w:right="1515"/>
        <w:rPr>
          <w:rFonts w:ascii="Symbol" w:hAnsi="Symbol"/>
          <w:i/>
          <w:color w:val="010202"/>
          <w:sz w:val="21"/>
        </w:rPr>
      </w:pPr>
      <w:r>
        <w:rPr>
          <w:color w:val="010202"/>
          <w:w w:val="105"/>
          <w:sz w:val="21"/>
        </w:rPr>
        <w:t>Relevant</w:t>
      </w:r>
      <w:r>
        <w:rPr>
          <w:color w:val="010202"/>
          <w:spacing w:val="-8"/>
          <w:w w:val="105"/>
          <w:sz w:val="21"/>
        </w:rPr>
        <w:t xml:space="preserve"> </w:t>
      </w:r>
      <w:r>
        <w:rPr>
          <w:color w:val="010202"/>
          <w:w w:val="105"/>
          <w:sz w:val="21"/>
        </w:rPr>
        <w:t>Coursework</w:t>
      </w:r>
      <w:r>
        <w:rPr>
          <w:rFonts w:hint="eastAsia" w:eastAsia="宋体"/>
          <w:color w:val="010202"/>
          <w:w w:val="105"/>
          <w:sz w:val="21"/>
          <w:lang w:val="en-US" w:eastAsia="zh-CN"/>
        </w:rPr>
        <w:t xml:space="preserve">: </w:t>
      </w:r>
      <w:r>
        <w:rPr>
          <w:rFonts w:hint="eastAsia"/>
          <w:i/>
          <w:color w:val="010202"/>
          <w:w w:val="105"/>
          <w:sz w:val="21"/>
        </w:rPr>
        <w:t>Cell Biology</w:t>
      </w:r>
      <w:r>
        <w:rPr>
          <w:rFonts w:hint="eastAsia"/>
          <w:i/>
          <w:color w:val="010202"/>
          <w:w w:val="105"/>
          <w:sz w:val="21"/>
          <w:lang w:eastAsia="zh-CN"/>
        </w:rPr>
        <w:t>,</w:t>
      </w:r>
      <w:r>
        <w:rPr>
          <w:rFonts w:hint="eastAsia"/>
          <w:i/>
          <w:color w:val="010202"/>
          <w:w w:val="105"/>
          <w:sz w:val="21"/>
          <w:lang w:val="en-US" w:eastAsia="zh-CN"/>
        </w:rPr>
        <w:t xml:space="preserve"> </w:t>
      </w:r>
      <w:r>
        <w:rPr>
          <w:rFonts w:hint="eastAsia"/>
          <w:i/>
          <w:color w:val="010202"/>
          <w:w w:val="105"/>
          <w:sz w:val="21"/>
          <w:lang w:eastAsia="zh-CN"/>
        </w:rPr>
        <w:t>Biochemistry &amp; Molecular Biology,</w:t>
      </w:r>
      <w:r>
        <w:rPr>
          <w:rFonts w:hint="eastAsia"/>
          <w:i/>
          <w:color w:val="010202"/>
          <w:w w:val="105"/>
          <w:sz w:val="21"/>
          <w:lang w:val="en-US" w:eastAsia="zh-CN"/>
        </w:rPr>
        <w:t xml:space="preserve"> </w:t>
      </w:r>
      <w:r>
        <w:rPr>
          <w:rFonts w:hint="eastAsia"/>
          <w:i/>
          <w:color w:val="010202"/>
          <w:w w:val="105"/>
          <w:sz w:val="21"/>
          <w:lang w:eastAsia="zh-CN"/>
        </w:rPr>
        <w:t>Medical Genetics,</w:t>
      </w:r>
      <w:r>
        <w:rPr>
          <w:rFonts w:hint="eastAsia"/>
          <w:i/>
          <w:color w:val="010202"/>
          <w:w w:val="105"/>
          <w:sz w:val="21"/>
          <w:lang w:val="en-US" w:eastAsia="zh-CN"/>
        </w:rPr>
        <w:t xml:space="preserve"> </w:t>
      </w:r>
      <w:r>
        <w:rPr>
          <w:rFonts w:hint="eastAsia"/>
          <w:i/>
          <w:color w:val="010202"/>
          <w:w w:val="105"/>
          <w:sz w:val="21"/>
          <w:lang w:eastAsia="zh-CN"/>
        </w:rPr>
        <w:t>Medical Statistics,</w:t>
      </w:r>
      <w:r>
        <w:rPr>
          <w:rFonts w:hint="eastAsia"/>
          <w:i/>
          <w:color w:val="010202"/>
          <w:w w:val="105"/>
          <w:sz w:val="21"/>
          <w:lang w:val="en-US" w:eastAsia="zh-CN"/>
        </w:rPr>
        <w:t xml:space="preserve"> </w:t>
      </w:r>
      <w:r>
        <w:rPr>
          <w:rFonts w:hint="eastAsia"/>
          <w:i/>
          <w:color w:val="010202"/>
          <w:w w:val="105"/>
          <w:sz w:val="21"/>
          <w:lang w:eastAsia="zh-CN"/>
        </w:rPr>
        <w:t>Medical Data Mining Methods and Applications,</w:t>
      </w:r>
      <w:r>
        <w:rPr>
          <w:rFonts w:hint="eastAsia"/>
          <w:i/>
          <w:color w:val="010202"/>
          <w:w w:val="105"/>
          <w:sz w:val="21"/>
          <w:lang w:val="en-US" w:eastAsia="zh-CN"/>
        </w:rPr>
        <w:t xml:space="preserve"> </w:t>
      </w:r>
      <w:r>
        <w:rPr>
          <w:rFonts w:hint="eastAsia"/>
          <w:i/>
          <w:color w:val="010202"/>
          <w:w w:val="105"/>
          <w:sz w:val="21"/>
          <w:lang w:eastAsia="zh-CN"/>
        </w:rPr>
        <w:t>Clinical Epidemiology,</w:t>
      </w:r>
      <w:r>
        <w:rPr>
          <w:rFonts w:hint="eastAsia"/>
          <w:i/>
          <w:color w:val="010202"/>
          <w:w w:val="105"/>
          <w:sz w:val="21"/>
          <w:lang w:val="en-US" w:eastAsia="zh-CN"/>
        </w:rPr>
        <w:t xml:space="preserve"> </w:t>
      </w:r>
      <w:r>
        <w:rPr>
          <w:rFonts w:hint="eastAsia"/>
          <w:i/>
          <w:color w:val="010202"/>
          <w:w w:val="105"/>
          <w:sz w:val="21"/>
          <w:lang w:eastAsia="zh-CN"/>
        </w:rPr>
        <w:t>Bioinformatics</w:t>
      </w:r>
    </w:p>
    <w:p w14:paraId="58719543">
      <w:pPr>
        <w:tabs>
          <w:tab w:val="left" w:pos="6783"/>
        </w:tabs>
        <w:spacing w:before="71"/>
        <w:ind w:left="593"/>
        <w:rPr>
          <w:rFonts w:eastAsia="宋体"/>
          <w:b/>
          <w:sz w:val="21"/>
          <w:lang w:eastAsia="zh-CN"/>
        </w:rPr>
      </w:pPr>
      <w:r>
        <w:rPr>
          <w:rFonts w:hint="eastAsia"/>
          <w:b/>
          <w:color w:val="010202"/>
          <w:w w:val="105"/>
          <w:sz w:val="21"/>
        </w:rPr>
        <w:t>Huazhong University of Science and Technology,</w:t>
      </w:r>
      <w:r>
        <w:rPr>
          <w:rFonts w:hint="eastAsia" w:eastAsia="宋体"/>
          <w:b/>
          <w:color w:val="010202"/>
          <w:w w:val="105"/>
          <w:sz w:val="21"/>
          <w:lang w:val="en-US" w:eastAsia="zh-CN"/>
        </w:rPr>
        <w:t xml:space="preserve"> </w:t>
      </w:r>
      <w:r>
        <w:rPr>
          <w:rFonts w:hint="eastAsia"/>
          <w:b/>
          <w:color w:val="010202"/>
          <w:w w:val="105"/>
          <w:sz w:val="21"/>
          <w:lang w:val="en-US" w:eastAsia="zh-CN"/>
        </w:rPr>
        <w:t>China</w:t>
      </w:r>
      <w:r>
        <w:rPr>
          <w:rFonts w:hint="eastAsia" w:eastAsia="宋体"/>
          <w:color w:val="010202"/>
          <w:w w:val="105"/>
          <w:sz w:val="21"/>
          <w:lang w:val="en-US" w:eastAsia="zh-CN"/>
        </w:rPr>
        <w:t xml:space="preserve"> </w:t>
      </w:r>
      <w:r>
        <w:rPr>
          <w:rFonts w:hint="eastAsia"/>
          <w:color w:val="010202"/>
          <w:w w:val="105"/>
          <w:sz w:val="21"/>
        </w:rPr>
        <w:t xml:space="preserve"> </w:t>
      </w:r>
      <w:r>
        <w:rPr>
          <w:rFonts w:hint="eastAsia"/>
          <w:i/>
          <w:color w:val="010202"/>
          <w:w w:val="105"/>
          <w:sz w:val="21"/>
          <w:lang w:eastAsia="zh-CN"/>
        </w:rPr>
        <w:t>B</w:t>
      </w:r>
      <w:r>
        <w:rPr>
          <w:rFonts w:hint="eastAsia"/>
          <w:i/>
          <w:color w:val="010202"/>
          <w:w w:val="105"/>
          <w:sz w:val="21"/>
        </w:rPr>
        <w:t>.</w:t>
      </w:r>
      <w:r>
        <w:rPr>
          <w:rFonts w:hint="eastAsia"/>
          <w:i/>
          <w:color w:val="010202"/>
          <w:w w:val="105"/>
          <w:sz w:val="21"/>
          <w:lang w:eastAsia="zh-CN"/>
        </w:rPr>
        <w:t>E</w:t>
      </w:r>
      <w:r>
        <w:rPr>
          <w:rFonts w:hint="eastAsia"/>
          <w:i/>
          <w:color w:val="010202"/>
          <w:w w:val="105"/>
          <w:sz w:val="21"/>
        </w:rPr>
        <w:t xml:space="preserve">. Candidate </w:t>
      </w:r>
      <w:r>
        <w:rPr>
          <w:rFonts w:hint="eastAsia"/>
          <w:i/>
          <w:color w:val="010202"/>
          <w:w w:val="105"/>
          <w:sz w:val="21"/>
        </w:rPr>
        <w:tab/>
      </w:r>
      <w:r>
        <w:rPr>
          <w:rFonts w:hint="eastAsia" w:eastAsia="宋体"/>
          <w:i/>
          <w:color w:val="010202"/>
          <w:w w:val="105"/>
          <w:sz w:val="21"/>
          <w:lang w:val="en-US" w:eastAsia="zh-CN"/>
        </w:rPr>
        <w:t xml:space="preserve">      </w:t>
      </w:r>
      <w:bookmarkStart w:id="0" w:name="_GoBack"/>
      <w:bookmarkEnd w:id="0"/>
      <w:r>
        <w:rPr>
          <w:b/>
          <w:color w:val="010202"/>
          <w:w w:val="105"/>
          <w:sz w:val="21"/>
        </w:rPr>
        <w:t xml:space="preserve">Expected Graduation </w:t>
      </w:r>
      <w:r>
        <w:rPr>
          <w:rFonts w:hint="eastAsia" w:eastAsia="宋体"/>
          <w:b/>
          <w:color w:val="010202"/>
          <w:w w:val="105"/>
          <w:sz w:val="21"/>
          <w:lang w:eastAsia="zh-CN"/>
        </w:rPr>
        <w:t>June</w:t>
      </w:r>
      <w:r>
        <w:rPr>
          <w:b/>
          <w:color w:val="010202"/>
          <w:spacing w:val="-7"/>
          <w:w w:val="105"/>
          <w:sz w:val="21"/>
        </w:rPr>
        <w:t xml:space="preserve"> </w:t>
      </w:r>
      <w:r>
        <w:rPr>
          <w:b/>
          <w:color w:val="010202"/>
          <w:w w:val="105"/>
          <w:sz w:val="21"/>
        </w:rPr>
        <w:t>2</w:t>
      </w:r>
      <w:r>
        <w:rPr>
          <w:rFonts w:hint="eastAsia" w:eastAsia="宋体"/>
          <w:b/>
          <w:color w:val="010202"/>
          <w:w w:val="105"/>
          <w:sz w:val="21"/>
          <w:lang w:eastAsia="zh-CN"/>
        </w:rPr>
        <w:t>026</w:t>
      </w:r>
    </w:p>
    <w:p w14:paraId="2B46EB09">
      <w:pPr>
        <w:pStyle w:val="4"/>
        <w:numPr>
          <w:ilvl w:val="1"/>
          <w:numId w:val="1"/>
        </w:numPr>
        <w:tabs>
          <w:tab w:val="left" w:pos="864"/>
        </w:tabs>
        <w:spacing w:before="84"/>
        <w:ind w:left="863" w:hanging="181"/>
        <w:rPr>
          <w:rFonts w:ascii="Symbol" w:hAnsi="Symbol"/>
          <w:color w:val="010202"/>
        </w:rPr>
      </w:pPr>
      <w:r>
        <w:rPr>
          <w:color w:val="010202"/>
          <w:w w:val="105"/>
        </w:rPr>
        <w:t xml:space="preserve">GPA: </w:t>
      </w:r>
      <w:r>
        <w:rPr>
          <w:rFonts w:hint="eastAsia" w:eastAsia="宋体"/>
          <w:color w:val="010202"/>
          <w:w w:val="105"/>
          <w:lang w:eastAsia="zh-CN"/>
        </w:rPr>
        <w:t>89.</w:t>
      </w:r>
      <w:r>
        <w:rPr>
          <w:rFonts w:hint="eastAsia" w:eastAsia="宋体"/>
          <w:color w:val="010202"/>
          <w:w w:val="105"/>
          <w:lang w:val="en-US" w:eastAsia="zh-CN"/>
        </w:rPr>
        <w:t>8</w:t>
      </w:r>
      <w:r>
        <w:rPr>
          <w:rFonts w:hint="eastAsia" w:eastAsia="宋体"/>
          <w:color w:val="010202"/>
          <w:w w:val="105"/>
          <w:lang w:eastAsia="zh-CN"/>
        </w:rPr>
        <w:t xml:space="preserve">/100  </w:t>
      </w:r>
      <w:r>
        <w:rPr>
          <w:rFonts w:hint="eastAsia" w:eastAsia="宋体"/>
          <w:color w:val="010202"/>
          <w:w w:val="105"/>
          <w:lang w:val="en-US" w:eastAsia="zh-CN"/>
        </w:rPr>
        <w:t xml:space="preserve">Minor: </w:t>
      </w:r>
      <w:r>
        <w:rPr>
          <w:rFonts w:hint="eastAsia" w:eastAsia="宋体"/>
          <w:color w:val="010202"/>
          <w:w w:val="105"/>
          <w:lang w:eastAsia="zh-CN"/>
        </w:rPr>
        <w:t>Computer Science and Technology</w:t>
      </w:r>
      <w:r>
        <w:rPr>
          <w:rFonts w:hint="eastAsia" w:eastAsia="宋体"/>
          <w:color w:val="010202"/>
          <w:w w:val="105"/>
          <w:lang w:val="en-US" w:eastAsia="zh-CN"/>
        </w:rPr>
        <w:t xml:space="preserve"> </w:t>
      </w:r>
      <w:r>
        <w:rPr>
          <w:rFonts w:hint="eastAsia" w:eastAsia="宋体"/>
          <w:color w:val="010202"/>
          <w:w w:val="105"/>
          <w:lang w:eastAsia="zh-CN"/>
        </w:rPr>
        <w:t>(</w:t>
      </w:r>
      <w:r>
        <w:rPr>
          <w:rFonts w:hint="eastAsia" w:eastAsia="宋体"/>
          <w:color w:val="010202"/>
          <w:w w:val="105"/>
          <w:lang w:val="en-US" w:eastAsia="zh-CN"/>
        </w:rPr>
        <w:t>50 Credits</w:t>
      </w:r>
      <w:r>
        <w:rPr>
          <w:rFonts w:hint="eastAsia" w:eastAsia="宋体"/>
          <w:color w:val="010202"/>
          <w:w w:val="105"/>
          <w:lang w:eastAsia="zh-CN"/>
        </w:rPr>
        <w:t>)</w:t>
      </w:r>
      <w:r>
        <w:rPr>
          <w:rFonts w:hint="eastAsia" w:eastAsia="宋体"/>
          <w:color w:val="010202"/>
          <w:w w:val="105"/>
          <w:lang w:val="en-US" w:eastAsia="zh-CN"/>
        </w:rPr>
        <w:t xml:space="preserve"> </w:t>
      </w:r>
      <w:r>
        <w:rPr>
          <w:rFonts w:hint="eastAsia" w:eastAsia="宋体"/>
          <w:color w:val="010202"/>
          <w:w w:val="105"/>
          <w:lang w:eastAsia="zh-CN"/>
        </w:rPr>
        <w:t xml:space="preserve"> </w:t>
      </w:r>
    </w:p>
    <w:p w14:paraId="317EE96E">
      <w:pPr>
        <w:pStyle w:val="19"/>
        <w:numPr>
          <w:ilvl w:val="1"/>
          <w:numId w:val="1"/>
        </w:numPr>
        <w:tabs>
          <w:tab w:val="left" w:pos="863"/>
        </w:tabs>
        <w:spacing w:before="11" w:line="252" w:lineRule="auto"/>
        <w:ind w:right="1515"/>
        <w:jc w:val="left"/>
        <w:rPr>
          <w:rFonts w:ascii="Symbol" w:hAnsi="Symbol"/>
          <w:i/>
          <w:color w:val="010202"/>
          <w:sz w:val="21"/>
        </w:rPr>
      </w:pPr>
      <w:r>
        <w:rPr>
          <w:color w:val="010202"/>
          <w:w w:val="105"/>
          <w:sz w:val="21"/>
        </w:rPr>
        <w:t>Relevant</w:t>
      </w:r>
      <w:r>
        <w:rPr>
          <w:color w:val="010202"/>
          <w:spacing w:val="-8"/>
          <w:w w:val="105"/>
          <w:sz w:val="21"/>
        </w:rPr>
        <w:t xml:space="preserve"> </w:t>
      </w:r>
      <w:r>
        <w:rPr>
          <w:color w:val="010202"/>
          <w:w w:val="105"/>
          <w:sz w:val="21"/>
        </w:rPr>
        <w:t>Coursework:</w:t>
      </w:r>
      <w:r>
        <w:rPr>
          <w:rFonts w:hint="eastAsia" w:eastAsia="宋体"/>
          <w:color w:val="010202"/>
          <w:w w:val="105"/>
          <w:sz w:val="21"/>
          <w:lang w:val="en-US" w:eastAsia="zh-CN"/>
        </w:rPr>
        <w:t xml:space="preserve"> </w:t>
      </w:r>
      <w:r>
        <w:rPr>
          <w:rFonts w:hint="eastAsia"/>
          <w:i/>
          <w:color w:val="010202"/>
          <w:w w:val="105"/>
          <w:sz w:val="21"/>
          <w:lang w:val="en-US" w:eastAsia="zh-CN"/>
        </w:rPr>
        <w:t xml:space="preserve">Algorithmic Design &amp; Analysis, </w:t>
      </w:r>
      <w:r>
        <w:rPr>
          <w:rFonts w:hint="eastAsia"/>
          <w:i/>
          <w:color w:val="010202"/>
          <w:w w:val="105"/>
          <w:sz w:val="21"/>
        </w:rPr>
        <w:t>Data Structures</w:t>
      </w:r>
      <w:r>
        <w:rPr>
          <w:rFonts w:hint="eastAsia" w:eastAsia="宋体"/>
          <w:i/>
          <w:color w:val="010202"/>
          <w:w w:val="105"/>
          <w:sz w:val="21"/>
          <w:lang w:val="en-US" w:eastAsia="zh-CN"/>
        </w:rPr>
        <w:t xml:space="preserve">, Software Engineering, </w:t>
      </w:r>
      <w:r>
        <w:rPr>
          <w:rFonts w:hint="eastAsia"/>
          <w:i/>
          <w:color w:val="010202"/>
          <w:w w:val="105"/>
          <w:sz w:val="21"/>
        </w:rPr>
        <w:t>Object oriented Programming</w:t>
      </w:r>
      <w:r>
        <w:rPr>
          <w:rFonts w:hint="eastAsia" w:eastAsia="宋体"/>
          <w:i/>
          <w:color w:val="010202"/>
          <w:w w:val="105"/>
          <w:sz w:val="21"/>
          <w:lang w:val="en-US" w:eastAsia="zh-CN"/>
        </w:rPr>
        <w:t>(C++)</w:t>
      </w:r>
      <w:r>
        <w:rPr>
          <w:rFonts w:hint="eastAsia"/>
          <w:i/>
          <w:color w:val="010202"/>
          <w:w w:val="105"/>
          <w:sz w:val="21"/>
          <w:lang w:eastAsia="zh-CN"/>
        </w:rPr>
        <w:t>,</w:t>
      </w:r>
      <w:r>
        <w:rPr>
          <w:rFonts w:hint="eastAsia"/>
          <w:i/>
          <w:color w:val="010202"/>
          <w:w w:val="105"/>
          <w:sz w:val="21"/>
          <w:lang w:val="en-US" w:eastAsia="zh-CN"/>
        </w:rPr>
        <w:t xml:space="preserve"> </w:t>
      </w:r>
      <w:r>
        <w:rPr>
          <w:rFonts w:hint="eastAsia"/>
          <w:i/>
          <w:color w:val="010202"/>
          <w:w w:val="105"/>
          <w:sz w:val="21"/>
          <w:lang w:eastAsia="zh-CN"/>
        </w:rPr>
        <w:t>Principles of Databases,</w:t>
      </w:r>
      <w:r>
        <w:rPr>
          <w:rFonts w:hint="eastAsia"/>
          <w:i/>
          <w:color w:val="010202"/>
          <w:w w:val="105"/>
          <w:sz w:val="21"/>
          <w:lang w:val="en-US" w:eastAsia="zh-CN"/>
        </w:rPr>
        <w:t xml:space="preserve"> </w:t>
      </w:r>
      <w:r>
        <w:rPr>
          <w:rFonts w:hint="eastAsia"/>
          <w:i/>
          <w:color w:val="010202"/>
          <w:w w:val="105"/>
          <w:sz w:val="21"/>
          <w:lang w:eastAsia="zh-CN"/>
        </w:rPr>
        <w:t>Operating Systems</w:t>
      </w:r>
      <w:r>
        <w:rPr>
          <w:rFonts w:hint="eastAsia"/>
          <w:i/>
          <w:color w:val="010202"/>
          <w:w w:val="105"/>
          <w:sz w:val="21"/>
          <w:lang w:val="en-US" w:eastAsia="zh-CN"/>
        </w:rPr>
        <w:t>, Computer Network, Principle of Computer Organization</w:t>
      </w:r>
    </w:p>
    <w:p w14:paraId="37A9FDBF">
      <w:pPr>
        <w:tabs>
          <w:tab w:val="left" w:pos="6783"/>
        </w:tabs>
        <w:spacing w:before="71"/>
        <w:ind w:left="2133" w:leftChars="269" w:hanging="1541" w:hangingChars="700"/>
        <w:rPr>
          <w:b/>
          <w:color w:val="010202"/>
          <w:w w:val="105"/>
          <w:sz w:val="21"/>
          <w:lang w:eastAsia="zh-CN"/>
        </w:rPr>
      </w:pPr>
      <w:r>
        <w:rPr>
          <w:rFonts w:hint="eastAsia"/>
          <w:b/>
          <w:color w:val="010202"/>
          <w:w w:val="105"/>
          <w:sz w:val="21"/>
        </w:rPr>
        <w:t>The University of Texas at Austin,</w:t>
      </w:r>
      <w:r>
        <w:rPr>
          <w:rFonts w:hint="eastAsia" w:eastAsia="宋体"/>
          <w:b/>
          <w:color w:val="010202"/>
          <w:w w:val="105"/>
          <w:sz w:val="21"/>
          <w:lang w:val="en-US" w:eastAsia="zh-CN"/>
        </w:rPr>
        <w:t xml:space="preserve"> </w:t>
      </w:r>
      <w:r>
        <w:rPr>
          <w:rFonts w:hint="eastAsia"/>
          <w:b/>
          <w:color w:val="010202"/>
          <w:w w:val="105"/>
          <w:sz w:val="21"/>
          <w:lang w:val="en-US" w:eastAsia="zh-CN"/>
        </w:rPr>
        <w:t>USA</w:t>
      </w:r>
      <w:r>
        <w:rPr>
          <w:color w:val="010202"/>
          <w:w w:val="105"/>
          <w:sz w:val="21"/>
        </w:rPr>
        <w:t xml:space="preserve"> </w:t>
      </w:r>
      <w:r>
        <w:rPr>
          <w:rFonts w:hint="eastAsia"/>
          <w:color w:val="010202"/>
          <w:w w:val="105"/>
          <w:sz w:val="21"/>
        </w:rPr>
        <w:t>Exchange Student</w:t>
      </w:r>
      <w:r>
        <w:rPr>
          <w:rFonts w:hint="eastAsia" w:eastAsia="宋体"/>
          <w:color w:val="010202"/>
          <w:w w:val="105"/>
          <w:sz w:val="21"/>
          <w:lang w:eastAsia="zh-CN"/>
        </w:rPr>
        <w:t xml:space="preserve">                                       </w:t>
      </w:r>
      <w:r>
        <w:rPr>
          <w:rFonts w:hint="eastAsia"/>
          <w:b/>
          <w:color w:val="010202"/>
          <w:w w:val="105"/>
          <w:sz w:val="21"/>
          <w:lang w:eastAsia="zh-CN"/>
        </w:rPr>
        <w:t xml:space="preserve">2024 Summer </w:t>
      </w:r>
      <w:r>
        <w:rPr>
          <w:rFonts w:hint="eastAsia" w:eastAsia="宋体"/>
          <w:color w:val="010202"/>
          <w:w w:val="105"/>
          <w:sz w:val="21"/>
          <w:lang w:eastAsia="zh-CN"/>
        </w:rPr>
        <w:t xml:space="preserve">    </w:t>
      </w:r>
      <w:r>
        <w:rPr>
          <w:i/>
          <w:color w:val="010202"/>
          <w:w w:val="105"/>
          <w:sz w:val="21"/>
        </w:rPr>
        <w:tab/>
      </w:r>
      <w:r>
        <w:rPr>
          <w:rFonts w:hint="eastAsia" w:eastAsia="宋体"/>
          <w:i/>
          <w:color w:val="010202"/>
          <w:w w:val="105"/>
          <w:sz w:val="21"/>
          <w:lang w:eastAsia="zh-CN"/>
        </w:rPr>
        <w:t xml:space="preserve">                                                         </w:t>
      </w:r>
    </w:p>
    <w:p w14:paraId="3C041C94">
      <w:pPr>
        <w:pStyle w:val="4"/>
        <w:numPr>
          <w:ilvl w:val="1"/>
          <w:numId w:val="1"/>
        </w:numPr>
        <w:tabs>
          <w:tab w:val="left" w:pos="864"/>
        </w:tabs>
        <w:spacing w:before="84"/>
        <w:ind w:left="863" w:hanging="181"/>
        <w:rPr>
          <w:rFonts w:ascii="Symbol" w:hAnsi="Symbol"/>
          <w:color w:val="010202"/>
        </w:rPr>
      </w:pPr>
      <w:r>
        <w:rPr>
          <w:color w:val="010202"/>
          <w:w w:val="105"/>
        </w:rPr>
        <w:t xml:space="preserve">GPA: </w:t>
      </w:r>
      <w:r>
        <w:rPr>
          <w:rFonts w:hint="eastAsia" w:eastAsia="宋体"/>
          <w:color w:val="010202"/>
          <w:w w:val="105"/>
          <w:lang w:eastAsia="zh-CN"/>
        </w:rPr>
        <w:t>4/4 (straight A</w:t>
      </w:r>
      <w:r>
        <w:rPr>
          <w:rFonts w:eastAsia="宋体"/>
          <w:color w:val="010202"/>
          <w:w w:val="105"/>
          <w:lang w:eastAsia="zh-CN"/>
        </w:rPr>
        <w:t>’</w:t>
      </w:r>
      <w:r>
        <w:rPr>
          <w:rFonts w:hint="eastAsia" w:eastAsia="宋体"/>
          <w:color w:val="010202"/>
          <w:w w:val="105"/>
          <w:lang w:eastAsia="zh-CN"/>
        </w:rPr>
        <w:t>s)</w:t>
      </w:r>
    </w:p>
    <w:p w14:paraId="0E745270">
      <w:pPr>
        <w:pStyle w:val="4"/>
        <w:numPr>
          <w:ilvl w:val="1"/>
          <w:numId w:val="1"/>
        </w:numPr>
        <w:tabs>
          <w:tab w:val="left" w:pos="864"/>
        </w:tabs>
        <w:spacing w:before="84"/>
        <w:ind w:left="863" w:hanging="181"/>
        <w:rPr>
          <w:rFonts w:ascii="Symbol" w:hAnsi="Symbol"/>
          <w:color w:val="010202"/>
        </w:rPr>
      </w:pPr>
      <w:r>
        <w:rPr>
          <w:rFonts w:hint="eastAsia" w:ascii="Symbol" w:hAnsi="Symbol" w:eastAsia="宋体"/>
          <w:color w:val="010202"/>
          <w:lang w:eastAsia="zh-CN"/>
        </w:rPr>
        <w:t xml:space="preserve"> </w:t>
      </w:r>
      <w:r>
        <w:rPr>
          <w:color w:val="010202"/>
          <w:w w:val="105"/>
        </w:rPr>
        <w:t>Relevant</w:t>
      </w:r>
      <w:r>
        <w:rPr>
          <w:color w:val="010202"/>
          <w:spacing w:val="-8"/>
          <w:w w:val="105"/>
        </w:rPr>
        <w:t xml:space="preserve"> </w:t>
      </w:r>
      <w:r>
        <w:rPr>
          <w:color w:val="010202"/>
          <w:w w:val="105"/>
        </w:rPr>
        <w:t>Coursework</w:t>
      </w:r>
      <w:r>
        <w:rPr>
          <w:rFonts w:hint="eastAsia" w:eastAsia="宋体"/>
          <w:color w:val="010202"/>
          <w:w w:val="105"/>
          <w:lang w:eastAsia="zh-CN"/>
        </w:rPr>
        <w:t>:</w:t>
      </w:r>
      <w:r>
        <w:rPr>
          <w:rFonts w:hint="eastAsia" w:eastAsia="宋体"/>
          <w:color w:val="010202"/>
          <w:w w:val="105"/>
          <w:lang w:val="en-US" w:eastAsia="zh-CN"/>
        </w:rPr>
        <w:t xml:space="preserve"> </w:t>
      </w:r>
      <w:r>
        <w:rPr>
          <w:rFonts w:hint="eastAsia"/>
          <w:i/>
          <w:color w:val="010202"/>
          <w:w w:val="105"/>
          <w:szCs w:val="22"/>
          <w:lang w:eastAsia="zh-CN"/>
        </w:rPr>
        <w:t>Python Programming,</w:t>
      </w:r>
      <w:r>
        <w:rPr>
          <w:rFonts w:hint="eastAsia"/>
          <w:i/>
          <w:color w:val="010202"/>
          <w:w w:val="105"/>
          <w:szCs w:val="22"/>
          <w:lang w:val="en-US" w:eastAsia="zh-CN"/>
        </w:rPr>
        <w:t xml:space="preserve"> </w:t>
      </w:r>
      <w:r>
        <w:rPr>
          <w:rFonts w:hint="eastAsia"/>
          <w:i/>
          <w:color w:val="010202"/>
          <w:w w:val="105"/>
          <w:szCs w:val="22"/>
          <w:lang w:eastAsia="zh-CN"/>
        </w:rPr>
        <w:t>Data Analytics(R Language)</w:t>
      </w:r>
    </w:p>
    <w:p w14:paraId="6D4C6FD4">
      <w:pPr>
        <w:pStyle w:val="4"/>
        <w:numPr>
          <w:numId w:val="0"/>
        </w:numPr>
        <w:tabs>
          <w:tab w:val="left" w:pos="864"/>
        </w:tabs>
        <w:spacing w:before="84"/>
        <w:rPr>
          <w:rFonts w:ascii="Symbol" w:hAnsi="Symbol"/>
          <w:color w:val="010202"/>
        </w:rPr>
      </w:pPr>
    </w:p>
    <w:p w14:paraId="16C0BDB6">
      <w:pPr>
        <w:pStyle w:val="19"/>
        <w:tabs>
          <w:tab w:val="left" w:pos="863"/>
        </w:tabs>
        <w:spacing w:before="11" w:line="252" w:lineRule="auto"/>
        <w:ind w:left="870" w:right="1515" w:hanging="660" w:hangingChars="300"/>
        <w:jc w:val="left"/>
        <w:rPr>
          <w:rFonts w:hint="default" w:ascii="Times New Roman" w:hAnsi="Times New Roman" w:eastAsia="Times New Roman" w:cs="Times New Roman"/>
          <w:i/>
          <w:color w:val="010202"/>
          <w:w w:val="105"/>
          <w:sz w:val="21"/>
          <w:szCs w:val="22"/>
          <w:lang w:val="en-US" w:eastAsia="zh-CN" w:bidi="en-US"/>
        </w:rPr>
      </w:pPr>
      <w:r>
        <w:rPr>
          <w:rFonts w:hint="eastAsia" w:cs="Times New Roman"/>
          <w:b/>
          <w:bCs/>
          <w:i/>
          <w:color w:val="010202"/>
          <w:w w:val="105"/>
          <w:sz w:val="21"/>
          <w:szCs w:val="22"/>
          <w:lang w:val="en-US" w:eastAsia="zh-CN" w:bidi="en-US"/>
        </w:rPr>
        <w:tab/>
      </w:r>
      <w:r>
        <w:rPr>
          <w:rFonts w:hint="eastAsia" w:ascii="Times New Roman" w:hAnsi="Times New Roman" w:eastAsia="Times New Roman" w:cs="Times New Roman"/>
          <w:b/>
          <w:bCs/>
          <w:i/>
          <w:color w:val="010202"/>
          <w:w w:val="105"/>
          <w:sz w:val="21"/>
          <w:szCs w:val="22"/>
          <w:lang w:val="en-US" w:eastAsia="zh-CN" w:bidi="en-US"/>
        </w:rPr>
        <w:t>English Proficiency</w:t>
      </w:r>
      <w:r>
        <w:rPr>
          <w:rFonts w:hint="default" w:ascii="Times New Roman" w:hAnsi="Times New Roman" w:eastAsia="Times New Roman" w:cs="Times New Roman"/>
          <w:i/>
          <w:color w:val="010202"/>
          <w:w w:val="105"/>
          <w:sz w:val="21"/>
          <w:szCs w:val="22"/>
          <w:lang w:val="en-US" w:eastAsia="zh-CN" w:bidi="en-US"/>
        </w:rPr>
        <w:t>:</w:t>
      </w:r>
      <w:r>
        <w:rPr>
          <w:rFonts w:hint="eastAsia" w:cs="Times New Roman"/>
          <w:i/>
          <w:color w:val="010202"/>
          <w:w w:val="105"/>
          <w:sz w:val="21"/>
          <w:szCs w:val="22"/>
          <w:lang w:val="en-US" w:eastAsia="zh-CN" w:bidi="en-US"/>
        </w:rPr>
        <w:t xml:space="preserve"> IELTS(6.5),C</w:t>
      </w:r>
      <w:r>
        <w:rPr>
          <w:rFonts w:hint="default" w:ascii="Times New Roman" w:hAnsi="Times New Roman" w:eastAsia="Times New Roman" w:cs="Times New Roman"/>
          <w:i/>
          <w:color w:val="010202"/>
          <w:w w:val="105"/>
          <w:sz w:val="21"/>
          <w:szCs w:val="22"/>
          <w:lang w:val="en-US" w:eastAsia="zh-CN" w:bidi="en-US"/>
        </w:rPr>
        <w:t>ET-4 (548), CET-6 (533) | </w:t>
      </w:r>
      <w:r>
        <w:rPr>
          <w:rFonts w:hint="default" w:ascii="Times New Roman" w:hAnsi="Times New Roman" w:eastAsia="Times New Roman" w:cs="Times New Roman"/>
          <w:b/>
          <w:bCs/>
          <w:i/>
          <w:color w:val="010202"/>
          <w:w w:val="105"/>
          <w:sz w:val="21"/>
          <w:szCs w:val="22"/>
          <w:lang w:val="en-US" w:eastAsia="zh-CN" w:bidi="en-US"/>
        </w:rPr>
        <w:t>NCRE</w:t>
      </w:r>
      <w:r>
        <w:rPr>
          <w:rFonts w:hint="default" w:ascii="Times New Roman" w:hAnsi="Times New Roman" w:eastAsia="Times New Roman" w:cs="Times New Roman"/>
          <w:i/>
          <w:color w:val="010202"/>
          <w:w w:val="105"/>
          <w:sz w:val="21"/>
          <w:szCs w:val="22"/>
          <w:lang w:val="en-US" w:eastAsia="zh-CN" w:bidi="en-US"/>
        </w:rPr>
        <w:t xml:space="preserve"> Level </w:t>
      </w:r>
      <w:r>
        <w:rPr>
          <w:rFonts w:hint="eastAsia" w:cs="Times New Roman"/>
          <w:i/>
          <w:color w:val="010202"/>
          <w:w w:val="105"/>
          <w:sz w:val="21"/>
          <w:szCs w:val="22"/>
          <w:lang w:val="en-US" w:eastAsia="zh-CN" w:bidi="en-US"/>
        </w:rPr>
        <w:t>3</w:t>
      </w:r>
      <w:r>
        <w:rPr>
          <w:rFonts w:hint="default" w:ascii="Times New Roman" w:hAnsi="Times New Roman" w:eastAsia="Times New Roman" w:cs="Times New Roman"/>
          <w:i/>
          <w:color w:val="010202"/>
          <w:w w:val="105"/>
          <w:sz w:val="21"/>
          <w:szCs w:val="22"/>
          <w:lang w:val="en-US" w:eastAsia="zh-CN" w:bidi="en-US"/>
        </w:rPr>
        <w:t xml:space="preserve"> Database Technology|</w:t>
      </w:r>
      <w:r>
        <w:rPr>
          <w:rFonts w:hint="eastAsia" w:cs="Times New Roman"/>
          <w:i/>
          <w:color w:val="010202"/>
          <w:w w:val="105"/>
          <w:sz w:val="21"/>
          <w:szCs w:val="22"/>
          <w:lang w:val="en-US" w:eastAsia="zh-CN" w:bidi="en-US"/>
        </w:rPr>
        <w:t xml:space="preserve"> </w:t>
      </w:r>
      <w:r>
        <w:rPr>
          <w:rFonts w:hint="default" w:ascii="Times New Roman" w:hAnsi="Times New Roman" w:eastAsia="Times New Roman" w:cs="Times New Roman"/>
          <w:b/>
          <w:bCs/>
          <w:i/>
          <w:color w:val="010202"/>
          <w:w w:val="105"/>
          <w:sz w:val="21"/>
          <w:szCs w:val="22"/>
          <w:lang w:val="en-US" w:eastAsia="zh-CN" w:bidi="en-US"/>
        </w:rPr>
        <w:t>Awards:</w:t>
      </w:r>
      <w:r>
        <w:rPr>
          <w:rFonts w:hint="eastAsia" w:cs="Times New Roman"/>
          <w:b/>
          <w:bCs/>
          <w:i/>
          <w:color w:val="010202"/>
          <w:w w:val="105"/>
          <w:sz w:val="21"/>
          <w:szCs w:val="22"/>
          <w:lang w:val="en-US" w:eastAsia="zh-CN" w:bidi="en-US"/>
        </w:rPr>
        <w:t xml:space="preserve"> </w:t>
      </w:r>
      <w:r>
        <w:rPr>
          <w:rFonts w:hint="default" w:ascii="Times New Roman" w:hAnsi="Times New Roman" w:eastAsia="Times New Roman" w:cs="Times New Roman"/>
          <w:i/>
          <w:color w:val="010202"/>
          <w:w w:val="105"/>
          <w:sz w:val="21"/>
          <w:szCs w:val="22"/>
          <w:lang w:val="en-US" w:eastAsia="zh-CN" w:bidi="en-US"/>
        </w:rPr>
        <w:t>202</w:t>
      </w:r>
      <w:r>
        <w:rPr>
          <w:rFonts w:hint="eastAsia" w:cs="Times New Roman"/>
          <w:i/>
          <w:color w:val="010202"/>
          <w:w w:val="105"/>
          <w:sz w:val="21"/>
          <w:szCs w:val="22"/>
          <w:lang w:val="en-US" w:eastAsia="zh-CN" w:bidi="en-US"/>
        </w:rPr>
        <w:t xml:space="preserve">5 </w:t>
      </w:r>
      <w:r>
        <w:rPr>
          <w:rFonts w:hint="default" w:ascii="Times New Roman" w:hAnsi="Times New Roman" w:eastAsia="Times New Roman" w:cs="Times New Roman"/>
          <w:i/>
          <w:color w:val="010202"/>
          <w:w w:val="105"/>
          <w:sz w:val="21"/>
          <w:szCs w:val="22"/>
          <w:lang w:val="en-US" w:eastAsia="zh-CN" w:bidi="en-US"/>
        </w:rPr>
        <w:t>CSC and Mitacs</w:t>
      </w:r>
      <w:r>
        <w:rPr>
          <w:rFonts w:hint="eastAsia" w:cs="Times New Roman"/>
          <w:i/>
          <w:color w:val="010202"/>
          <w:w w:val="105"/>
          <w:sz w:val="21"/>
          <w:szCs w:val="22"/>
          <w:lang w:val="en-US" w:eastAsia="zh-CN" w:bidi="en-US"/>
        </w:rPr>
        <w:t xml:space="preserve"> </w:t>
      </w:r>
      <w:r>
        <w:rPr>
          <w:rFonts w:hint="default" w:ascii="Times New Roman" w:hAnsi="Times New Roman" w:eastAsia="Times New Roman" w:cs="Times New Roman"/>
          <w:i/>
          <w:color w:val="010202"/>
          <w:w w:val="105"/>
          <w:sz w:val="21"/>
          <w:szCs w:val="22"/>
          <w:lang w:val="en-US" w:eastAsia="zh-CN" w:bidi="en-US"/>
        </w:rPr>
        <w:t>Undergraduate Research Internship Collaboration Scholarship</w:t>
      </w:r>
      <w:r>
        <w:rPr>
          <w:rFonts w:hint="eastAsia" w:cs="Times New Roman"/>
          <w:i/>
          <w:color w:val="010202"/>
          <w:w w:val="105"/>
          <w:sz w:val="21"/>
          <w:szCs w:val="22"/>
          <w:lang w:val="en-US" w:eastAsia="zh-CN" w:bidi="en-US"/>
        </w:rPr>
        <w:t>,</w:t>
      </w:r>
    </w:p>
    <w:p w14:paraId="1BC386CC">
      <w:pPr>
        <w:pStyle w:val="19"/>
        <w:tabs>
          <w:tab w:val="left" w:pos="863"/>
        </w:tabs>
        <w:spacing w:before="11" w:line="252" w:lineRule="auto"/>
        <w:ind w:left="870" w:right="1515" w:hanging="660" w:hangingChars="300"/>
        <w:jc w:val="left"/>
        <w:rPr>
          <w:rFonts w:hint="eastAsia" w:cs="Times New Roman"/>
          <w:i/>
          <w:color w:val="010202"/>
          <w:w w:val="105"/>
          <w:sz w:val="21"/>
          <w:szCs w:val="22"/>
          <w:lang w:val="en-US" w:eastAsia="zh-CN" w:bidi="en-US"/>
        </w:rPr>
      </w:pPr>
      <w:r>
        <w:rPr>
          <w:rFonts w:hint="eastAsia" w:cs="Times New Roman"/>
          <w:i/>
          <w:color w:val="010202"/>
          <w:w w:val="105"/>
          <w:sz w:val="21"/>
          <w:szCs w:val="22"/>
          <w:lang w:val="en-US" w:eastAsia="zh-CN" w:bidi="en-US"/>
        </w:rPr>
        <w:tab/>
      </w:r>
      <w:r>
        <w:rPr>
          <w:rFonts w:hint="eastAsia" w:cs="Times New Roman"/>
          <w:i/>
          <w:color w:val="010202"/>
          <w:w w:val="105"/>
          <w:sz w:val="21"/>
          <w:szCs w:val="22"/>
          <w:lang w:val="en-US" w:eastAsia="zh-CN" w:bidi="en-US"/>
        </w:rPr>
        <w:t>Third</w:t>
      </w:r>
      <w:r>
        <w:rPr>
          <w:rFonts w:hint="default" w:ascii="Times New Roman" w:hAnsi="Times New Roman" w:eastAsia="Times New Roman" w:cs="Times New Roman"/>
          <w:i/>
          <w:color w:val="010202"/>
          <w:w w:val="105"/>
          <w:sz w:val="21"/>
          <w:szCs w:val="22"/>
          <w:lang w:val="en-US" w:eastAsia="zh-CN" w:bidi="en-US"/>
        </w:rPr>
        <w:t xml:space="preserve"> Prize in Basic Medicine (2024 Undergraduate Academic Conference), Outstanding Teamwork Award, </w:t>
      </w:r>
      <w:r>
        <w:rPr>
          <w:rFonts w:hint="eastAsia" w:cs="Times New Roman"/>
          <w:i/>
          <w:color w:val="010202"/>
          <w:w w:val="105"/>
          <w:sz w:val="21"/>
          <w:szCs w:val="22"/>
          <w:lang w:val="en-US" w:eastAsia="zh-CN" w:bidi="en-US"/>
        </w:rPr>
        <w:t>2020 National High School Physics Competition, Provincial Second Prize</w:t>
      </w:r>
      <w:r>
        <w:rPr>
          <w:rFonts w:hint="eastAsia" w:ascii="Times New Roman" w:hAnsi="Times New Roman" w:eastAsia="Times New Roman" w:cs="Times New Roman"/>
          <w:i/>
          <w:color w:val="010202"/>
          <w:w w:val="105"/>
          <w:sz w:val="21"/>
          <w:szCs w:val="22"/>
          <w:lang w:val="en-US" w:eastAsia="zh-CN" w:bidi="en-US"/>
        </w:rPr>
        <w:t>(</w:t>
      </w:r>
      <w:r>
        <w:rPr>
          <w:rFonts w:hint="default" w:ascii="Times New Roman" w:hAnsi="Times New Roman" w:eastAsia="Times New Roman" w:cs="Times New Roman"/>
          <w:i/>
          <w:color w:val="010202"/>
          <w:w w:val="105"/>
          <w:sz w:val="21"/>
          <w:szCs w:val="22"/>
          <w:lang w:val="en-US" w:eastAsia="zh-CN" w:bidi="en-US"/>
        </w:rPr>
        <w:t>35th Place in Theoretical Exam</w:t>
      </w:r>
      <w:r>
        <w:rPr>
          <w:rFonts w:hint="eastAsia" w:ascii="Times New Roman" w:hAnsi="Times New Roman" w:eastAsia="Times New Roman" w:cs="Times New Roman"/>
          <w:i/>
          <w:color w:val="010202"/>
          <w:w w:val="105"/>
          <w:sz w:val="21"/>
          <w:szCs w:val="22"/>
          <w:lang w:val="en-US" w:eastAsia="zh-CN" w:bidi="en-US"/>
        </w:rPr>
        <w:t>)</w:t>
      </w:r>
      <w:r>
        <w:rPr>
          <w:rFonts w:hint="eastAsia" w:cs="Times New Roman"/>
          <w:i/>
          <w:color w:val="010202"/>
          <w:w w:val="105"/>
          <w:sz w:val="21"/>
          <w:szCs w:val="22"/>
          <w:lang w:val="en-US" w:eastAsia="zh-CN" w:bidi="en-US"/>
        </w:rPr>
        <w:t xml:space="preserve">, 2019 </w:t>
      </w:r>
    </w:p>
    <w:p w14:paraId="018B4C8B">
      <w:pPr>
        <w:pStyle w:val="19"/>
        <w:tabs>
          <w:tab w:val="left" w:pos="863"/>
        </w:tabs>
        <w:spacing w:before="11" w:line="252" w:lineRule="auto"/>
        <w:ind w:right="1515"/>
        <w:jc w:val="left"/>
        <w:rPr>
          <w:rFonts w:hint="default" w:cs="Times New Roman"/>
          <w:i/>
          <w:color w:val="010202"/>
          <w:w w:val="105"/>
          <w:sz w:val="21"/>
          <w:szCs w:val="22"/>
          <w:lang w:val="en-US" w:eastAsia="zh-CN" w:bidi="en-US"/>
        </w:rPr>
      </w:pPr>
      <w:r>
        <w:rPr>
          <w:rFonts w:hint="eastAsia" w:cs="Times New Roman"/>
          <w:i/>
          <w:color w:val="010202"/>
          <w:w w:val="105"/>
          <w:sz w:val="21"/>
          <w:szCs w:val="22"/>
          <w:lang w:val="en-US" w:eastAsia="zh-CN" w:bidi="en-US"/>
        </w:rPr>
        <w:t xml:space="preserve">Provincial High School Chemistry Competition, First Prize </w:t>
      </w:r>
    </w:p>
    <w:p w14:paraId="4A780C97">
      <w:pPr>
        <w:pStyle w:val="19"/>
        <w:tabs>
          <w:tab w:val="left" w:pos="863"/>
        </w:tabs>
        <w:spacing w:before="11" w:line="252" w:lineRule="auto"/>
        <w:ind w:right="1515"/>
        <w:rPr>
          <w:rFonts w:hint="default" w:ascii="Times New Roman" w:hAnsi="Times New Roman" w:eastAsia="Times New Roman" w:cs="Times New Roman"/>
          <w:i/>
          <w:color w:val="010202"/>
          <w:w w:val="105"/>
          <w:sz w:val="21"/>
          <w:szCs w:val="22"/>
          <w:lang w:val="en-US" w:eastAsia="zh-CN" w:bidi="en-US"/>
        </w:rPr>
      </w:pPr>
    </w:p>
    <w:p w14:paraId="1EBCC08A">
      <w:pPr>
        <w:spacing w:after="22"/>
        <w:ind w:left="593"/>
        <w:rPr>
          <w:b/>
          <w:sz w:val="21"/>
        </w:rPr>
      </w:pPr>
      <w:r>
        <w:rPr>
          <w:rFonts w:hint="eastAsia" w:eastAsia="宋体"/>
          <w:b/>
          <w:color w:val="010202"/>
          <w:w w:val="105"/>
          <w:sz w:val="21"/>
          <w:lang w:eastAsia="zh-CN"/>
        </w:rPr>
        <w:t>ACADEMIC,RESEARCH</w:t>
      </w:r>
      <w:r>
        <w:rPr>
          <w:b/>
          <w:color w:val="010202"/>
          <w:w w:val="105"/>
          <w:sz w:val="21"/>
        </w:rPr>
        <w:t xml:space="preserve"> &amp;  </w:t>
      </w:r>
      <w:r>
        <w:rPr>
          <w:rFonts w:hint="eastAsia" w:eastAsia="宋体"/>
          <w:b/>
          <w:color w:val="010202"/>
          <w:w w:val="105"/>
          <w:sz w:val="21"/>
          <w:lang w:eastAsia="zh-CN"/>
        </w:rPr>
        <w:t xml:space="preserve">INDUSTIAL </w:t>
      </w:r>
      <w:r>
        <w:rPr>
          <w:b/>
          <w:color w:val="010202"/>
          <w:w w:val="105"/>
          <w:sz w:val="21"/>
        </w:rPr>
        <w:t>EXPERIENCE</w:t>
      </w:r>
    </w:p>
    <w:p w14:paraId="4A332E7F">
      <w:pPr>
        <w:pStyle w:val="10"/>
        <w:spacing w:line="20" w:lineRule="exact"/>
        <w:ind w:left="559"/>
        <w:rPr>
          <w:sz w:val="2"/>
        </w:rPr>
      </w:pPr>
      <w:r>
        <w:rPr>
          <w:sz w:val="2"/>
        </w:rPr>
        <mc:AlternateContent>
          <mc:Choice Requires="wpg">
            <w:drawing>
              <wp:inline distT="0" distB="0" distL="114300" distR="114300">
                <wp:extent cx="6883400" cy="6350"/>
                <wp:effectExtent l="0" t="0" r="0" b="0"/>
                <wp:docPr id="5" name="组合 14"/>
                <wp:cNvGraphicFramePr/>
                <a:graphic xmlns:a="http://schemas.openxmlformats.org/drawingml/2006/main">
                  <a:graphicData uri="http://schemas.microsoft.com/office/word/2010/wordprocessingGroup">
                    <wpg:wgp>
                      <wpg:cNvGrpSpPr/>
                      <wpg:grpSpPr>
                        <a:xfrm>
                          <a:off x="0" y="0"/>
                          <a:ext cx="6883400" cy="6350"/>
                          <a:chOff x="0" y="0"/>
                          <a:chExt cx="10840" cy="10"/>
                        </a:xfrm>
                      </wpg:grpSpPr>
                      <wps:wsp>
                        <wps:cNvPr id="4" name="直线 15"/>
                        <wps:cNvCnPr/>
                        <wps:spPr>
                          <a:xfrm>
                            <a:off x="0" y="5"/>
                            <a:ext cx="10839" cy="0"/>
                          </a:xfrm>
                          <a:prstGeom prst="line">
                            <a:avLst/>
                          </a:prstGeom>
                          <a:ln w="6083" cap="flat" cmpd="sng">
                            <a:solidFill>
                              <a:srgbClr val="010202"/>
                            </a:solidFill>
                            <a:prstDash val="solid"/>
                            <a:headEnd type="none" w="med" len="med"/>
                            <a:tailEnd type="none" w="med" len="med"/>
                          </a:ln>
                        </wps:spPr>
                        <wps:bodyPr upright="1"/>
                      </wps:wsp>
                    </wpg:wgp>
                  </a:graphicData>
                </a:graphic>
              </wp:inline>
            </w:drawing>
          </mc:Choice>
          <mc:Fallback>
            <w:pict>
              <v:group id="组合 14" o:spid="_x0000_s1026" o:spt="203" style="height:0.5pt;width:542pt;" coordsize="10840,10" o:gfxdata="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8fuzq0wAAAAQBAAAPAAAAAAAA&#10;AAEAIAAAACIAAABkcnMvZG93bnJldi54bWxQSwECFAAUAAAACACHTuJAFAS8W1ACAAACBQAADgAA&#10;AAAAAAABACAAAAAiAQAAZHJzL2Uyb0RvYy54bWxQSwUGAAAAAAYABgBZAQAA5AUAAAAA&#10;">
                <o:lock v:ext="edit" aspectratio="f"/>
                <v:line id="直线 15" o:spid="_x0000_s1026" o:spt="20" style="position:absolute;left:0;top:5;height:0;width:10839;" filled="f" stroked="t" coordsize="21600,21600" o:gfxdata="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QGfpvQAA&#10;ANoAAAAPAAAAAAAAAAEAIAAAACIAAABkcnMvZG93bnJldi54bWxQSwECFAAUAAAACACHTuJAMy8F&#10;njsAAAA5AAAAEAAAAAAAAAABACAAAAAMAQAAZHJzL3NoYXBleG1sLnhtbFBLBQYAAAAABgAGAFsB&#10;AAC2AwAAAAA=&#10;">
                  <v:fill on="f" focussize="0,0"/>
                  <v:stroke weight="0.478976377952756pt" color="#010202" joinstyle="round"/>
                  <v:imagedata o:title=""/>
                  <o:lock v:ext="edit" aspectratio="f"/>
                </v:line>
                <w10:wrap type="none"/>
                <w10:anchorlock/>
              </v:group>
            </w:pict>
          </mc:Fallback>
        </mc:AlternateContent>
      </w:r>
    </w:p>
    <w:p w14:paraId="1921A96E">
      <w:pPr>
        <w:rPr>
          <w:b/>
        </w:rPr>
      </w:pPr>
    </w:p>
    <w:p w14:paraId="497FAF61">
      <w:pPr>
        <w:ind w:firstLine="660" w:firstLineChars="300"/>
        <w:rPr>
          <w:rFonts w:hint="default" w:eastAsia="宋体"/>
          <w:b/>
          <w:lang w:val="en-US" w:eastAsia="zh-CN"/>
        </w:rPr>
      </w:pPr>
      <w:r>
        <w:rPr>
          <w:rFonts w:hint="eastAsia"/>
          <w:b/>
        </w:rPr>
        <w:t>Long Short-Term Memory Attention for Parkinson’s Activity Recognition</w:t>
      </w:r>
      <w:r>
        <w:rPr>
          <w:rFonts w:hint="eastAsia" w:eastAsia="宋体"/>
          <w:b/>
          <w:lang w:eastAsia="zh-CN"/>
        </w:rPr>
        <w:t xml:space="preserve">                  </w:t>
      </w:r>
      <w:r>
        <w:rPr>
          <w:rFonts w:hint="eastAsia" w:eastAsia="宋体"/>
          <w:b/>
          <w:lang w:val="en-US" w:eastAsia="zh-CN"/>
        </w:rPr>
        <w:t xml:space="preserve">       Mar 2025 </w:t>
      </w:r>
    </w:p>
    <w:p w14:paraId="3B613A00">
      <w:pPr>
        <w:ind w:firstLine="663" w:firstLineChars="300"/>
        <w:rPr>
          <w:rFonts w:eastAsia="宋体"/>
          <w:b/>
          <w:lang w:eastAsia="zh-CN"/>
        </w:rPr>
      </w:pPr>
      <w:r>
        <w:rPr>
          <w:rFonts w:hint="eastAsia" w:eastAsia="宋体"/>
          <w:b/>
          <w:lang w:eastAsia="zh-CN"/>
        </w:rPr>
        <w:t xml:space="preserve">        </w:t>
      </w:r>
    </w:p>
    <w:p w14:paraId="5CC049BD">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Conference Submission:</w:t>
      </w:r>
      <w:r>
        <w:rPr>
          <w:rFonts w:hint="eastAsia"/>
          <w:b/>
          <w:lang w:val="en-US" w:eastAsia="zh-CN"/>
        </w:rPr>
        <w:t xml:space="preserve"> </w:t>
      </w:r>
      <w:r>
        <w:rPr>
          <w:rFonts w:hint="eastAsia"/>
          <w:lang w:val="en-US" w:eastAsia="zh-CN"/>
        </w:rPr>
        <w:t>Submitted to the ABC 2025: 7th International Conference on Activity and Behavior Computing, April 21–25, 2025</w:t>
      </w:r>
    </w:p>
    <w:p w14:paraId="51232F1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Role:</w:t>
      </w:r>
      <w:r>
        <w:rPr>
          <w:rFonts w:hint="eastAsia"/>
          <w:b/>
          <w:lang w:val="en-US" w:eastAsia="zh-CN"/>
        </w:rPr>
        <w:t xml:space="preserve"> </w:t>
      </w:r>
      <w:r>
        <w:rPr>
          <w:rFonts w:hint="eastAsia"/>
          <w:lang w:val="en-US" w:eastAsia="zh-CN"/>
        </w:rPr>
        <w:t>First Author</w:t>
      </w:r>
    </w:p>
    <w:p w14:paraId="033BAD06">
      <w:pPr>
        <w:pStyle w:val="19"/>
        <w:numPr>
          <w:ilvl w:val="1"/>
          <w:numId w:val="1"/>
        </w:numPr>
        <w:tabs>
          <w:tab w:val="left" w:pos="864"/>
        </w:tabs>
        <w:spacing w:line="252" w:lineRule="auto"/>
        <w:ind w:left="863" w:right="1067"/>
        <w:rPr>
          <w:rFonts w:ascii="Symbol" w:hAnsi="Symbol"/>
          <w:color w:val="010202"/>
          <w:sz w:val="21"/>
        </w:rPr>
      </w:pPr>
      <w:ins w:id="0" w:author="李尚艾" w:date="2024-09-06T23:45:00Z">
        <w:r>
          <w:rPr>
            <w:b/>
          </w:rPr>
          <w:t>Institution:</w:t>
        </w:r>
      </w:ins>
      <w:ins w:id="1" w:author="李尚艾" w:date="2024-09-06T23:45:00Z">
        <w:r>
          <w:rPr/>
          <w:t xml:space="preserve"> </w:t>
        </w:r>
      </w:ins>
      <w:r>
        <w:rPr>
          <w:rFonts w:hint="eastAsia"/>
        </w:rPr>
        <w:t>Huazhong University of Science and Technology, Wuhan, China</w:t>
      </w:r>
    </w:p>
    <w:p w14:paraId="464AD9F8">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S</w:t>
      </w:r>
      <w:ins w:id="2" w:author="李尚艾">
        <w:r>
          <w:rPr>
            <w:b/>
            <w:lang w:eastAsia="zh-CN" w:bidi="ar"/>
          </w:rPr>
          <w:t xml:space="preserve">upervisor: </w:t>
        </w:r>
      </w:ins>
      <w:r>
        <w:rPr>
          <w:rFonts w:hint="eastAsia"/>
          <w:lang w:eastAsia="zh-CN"/>
        </w:rPr>
        <w:t>Hilmi Demirhan, University of North Carolina Wilmington, USA</w:t>
      </w:r>
    </w:p>
    <w:p w14:paraId="70571471">
      <w:pPr>
        <w:pStyle w:val="19"/>
        <w:numPr>
          <w:ilvl w:val="1"/>
          <w:numId w:val="1"/>
        </w:numPr>
        <w:tabs>
          <w:tab w:val="left" w:pos="864"/>
        </w:tabs>
        <w:spacing w:line="252" w:lineRule="auto"/>
        <w:ind w:left="863" w:right="1067"/>
        <w:rPr>
          <w:rFonts w:ascii="Symbol" w:hAnsi="Symbol"/>
          <w:color w:val="010202"/>
          <w:sz w:val="21"/>
        </w:rPr>
      </w:pPr>
      <w:ins w:id="3" w:author="李尚艾" w:date="2024-09-06T23:45:00Z">
        <w:r>
          <w:rPr>
            <w:b/>
          </w:rPr>
          <w:t>Description</w:t>
        </w:r>
      </w:ins>
      <w:r>
        <w:rPr>
          <w:rFonts w:hint="default"/>
          <w:b/>
          <w:lang w:val="en-US"/>
        </w:rPr>
        <w:t>:</w:t>
      </w:r>
      <w:r>
        <w:rPr>
          <w:rFonts w:hint="eastAsia" w:eastAsia="宋体"/>
          <w:b/>
          <w:lang w:val="en-US" w:eastAsia="zh-CN"/>
        </w:rPr>
        <w:t xml:space="preserve"> </w:t>
      </w:r>
      <w:r>
        <w:rPr>
          <w:rFonts w:hint="eastAsia"/>
          <w:lang w:eastAsia="zh-CN"/>
        </w:rPr>
        <w:t>Led the development of DeepConvLSTM-Attention, a hybrid deep learning model for activity recognition in Parkinson’s using accelerometer data. The model integrates CNN, LSTM, and attention mechanisms, achieving superior accuracy and F1 scores compared to traditional methods. This work advances clinical monitoring and personalized care in Parkinson’s disease.(Originating from the ABC Challenge 2025)</w:t>
      </w:r>
    </w:p>
    <w:p w14:paraId="489E36FF">
      <w:pPr>
        <w:pStyle w:val="19"/>
        <w:numPr>
          <w:ilvl w:val="0"/>
          <w:numId w:val="0"/>
        </w:numPr>
        <w:tabs>
          <w:tab w:val="left" w:pos="864"/>
        </w:tabs>
        <w:spacing w:line="252" w:lineRule="auto"/>
        <w:ind w:left="683" w:leftChars="0" w:right="1067" w:rightChars="0"/>
        <w:rPr>
          <w:rFonts w:ascii="Symbol" w:hAnsi="Symbol"/>
          <w:color w:val="010202"/>
          <w:sz w:val="21"/>
        </w:rPr>
      </w:pPr>
    </w:p>
    <w:p w14:paraId="2C1D6F76">
      <w:pPr>
        <w:ind w:firstLine="663" w:firstLineChars="300"/>
        <w:rPr>
          <w:rFonts w:hint="default" w:eastAsia="宋体"/>
          <w:b/>
          <w:lang w:val="en-US" w:eastAsia="zh-CN"/>
        </w:rPr>
      </w:pPr>
      <w:r>
        <w:rPr>
          <w:rFonts w:hint="eastAsia" w:eastAsia="宋体"/>
          <w:b/>
          <w:lang w:val="en-US" w:eastAsia="zh-CN"/>
        </w:rPr>
        <w:t xml:space="preserve">Mitacs </w:t>
      </w:r>
      <w:r>
        <w:rPr>
          <w:rFonts w:hint="eastAsia"/>
          <w:b/>
        </w:rPr>
        <w:t>Globalink Research Internship</w:t>
      </w:r>
      <w:r>
        <w:rPr>
          <w:rFonts w:hint="eastAsia" w:eastAsia="宋体"/>
          <w:b/>
          <w:lang w:val="en-US" w:eastAsia="zh-CN"/>
        </w:rPr>
        <w:t>, Canada</w:t>
      </w:r>
      <w:r>
        <w:rPr>
          <w:rFonts w:hint="eastAsia"/>
          <w:b/>
        </w:rPr>
        <w:t xml:space="preserve"> </w:t>
      </w:r>
      <w:r>
        <w:rPr>
          <w:rFonts w:hint="eastAsia" w:eastAsia="宋体"/>
          <w:b/>
          <w:lang w:eastAsia="zh-CN"/>
        </w:rPr>
        <w:t xml:space="preserve">                  </w:t>
      </w:r>
      <w:r>
        <w:rPr>
          <w:rFonts w:hint="eastAsia" w:eastAsia="宋体"/>
          <w:b/>
          <w:lang w:val="en-US" w:eastAsia="zh-CN"/>
        </w:rPr>
        <w:t xml:space="preserve">         Expected May</w:t>
      </w:r>
      <w:r>
        <w:rPr>
          <w:rFonts w:hint="eastAsia" w:eastAsia="宋体"/>
          <w:b/>
          <w:lang w:eastAsia="zh-CN"/>
        </w:rPr>
        <w:t xml:space="preserve"> 202</w:t>
      </w:r>
      <w:r>
        <w:rPr>
          <w:rFonts w:hint="eastAsia" w:eastAsia="宋体"/>
          <w:b/>
          <w:lang w:val="en-US" w:eastAsia="zh-CN"/>
        </w:rPr>
        <w:t>5</w:t>
      </w:r>
      <w:r>
        <w:rPr>
          <w:rFonts w:hint="eastAsia" w:eastAsia="宋体"/>
          <w:b/>
          <w:lang w:eastAsia="zh-CN"/>
        </w:rPr>
        <w:t xml:space="preserve"> - </w:t>
      </w:r>
      <w:r>
        <w:rPr>
          <w:rFonts w:hint="eastAsia" w:eastAsia="宋体"/>
          <w:b/>
          <w:lang w:val="en-US" w:eastAsia="zh-CN"/>
        </w:rPr>
        <w:t xml:space="preserve">August </w:t>
      </w:r>
      <w:r>
        <w:rPr>
          <w:rFonts w:hint="eastAsia" w:eastAsia="宋体"/>
          <w:b/>
          <w:lang w:eastAsia="zh-CN"/>
        </w:rPr>
        <w:t>202</w:t>
      </w:r>
      <w:r>
        <w:rPr>
          <w:rFonts w:hint="eastAsia" w:eastAsia="宋体"/>
          <w:b/>
          <w:lang w:val="en-US" w:eastAsia="zh-CN"/>
        </w:rPr>
        <w:t>5</w:t>
      </w:r>
    </w:p>
    <w:p w14:paraId="765FF6DC">
      <w:pPr>
        <w:ind w:firstLine="663" w:firstLineChars="300"/>
        <w:rPr>
          <w:rFonts w:eastAsia="宋体"/>
          <w:b/>
          <w:lang w:eastAsia="zh-CN"/>
        </w:rPr>
      </w:pPr>
      <w:r>
        <w:rPr>
          <w:rFonts w:hint="eastAsia" w:eastAsia="宋体"/>
          <w:b/>
          <w:lang w:eastAsia="zh-CN"/>
        </w:rPr>
        <w:t xml:space="preserve">        </w:t>
      </w:r>
    </w:p>
    <w:p w14:paraId="3E1D25CA">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eastAsia="宋体"/>
          <w:lang w:eastAsia="zh-CN"/>
        </w:rPr>
        <w:t>Research Intern</w:t>
      </w:r>
    </w:p>
    <w:p w14:paraId="581734D7">
      <w:pPr>
        <w:pStyle w:val="19"/>
        <w:numPr>
          <w:ilvl w:val="1"/>
          <w:numId w:val="1"/>
        </w:numPr>
        <w:tabs>
          <w:tab w:val="left" w:pos="864"/>
        </w:tabs>
        <w:spacing w:line="252" w:lineRule="auto"/>
        <w:ind w:left="863" w:right="1067"/>
        <w:rPr>
          <w:rFonts w:ascii="Symbol" w:hAnsi="Symbol"/>
          <w:color w:val="010202"/>
          <w:sz w:val="21"/>
        </w:rPr>
      </w:pPr>
      <w:r>
        <w:rPr>
          <w:rFonts w:hint="eastAsia" w:eastAsia="宋体"/>
          <w:b/>
          <w:lang w:eastAsia="zh-CN"/>
        </w:rPr>
        <w:t xml:space="preserve"> </w:t>
      </w:r>
      <w:ins w:id="4" w:author="李尚艾" w:date="2024-09-06T23:45:00Z">
        <w:r>
          <w:rPr>
            <w:b/>
          </w:rPr>
          <w:t>Institution:</w:t>
        </w:r>
      </w:ins>
      <w:ins w:id="5" w:author="李尚艾" w:date="2024-09-06T23:45:00Z">
        <w:r>
          <w:rPr/>
          <w:t xml:space="preserve"> </w:t>
        </w:r>
      </w:ins>
      <w:r>
        <w:rPr>
          <w:rFonts w:hint="eastAsia" w:eastAsia="宋体"/>
          <w:lang w:eastAsia="zh-CN"/>
        </w:rPr>
        <w:t>Memorial University of Newfoundland, Canada</w:t>
      </w:r>
      <w:r>
        <w:rPr>
          <w:rFonts w:hint="eastAsia" w:eastAsia="宋体"/>
          <w:lang w:val="en-US" w:eastAsia="zh-CN"/>
        </w:rPr>
        <w:t>y</w:t>
      </w:r>
    </w:p>
    <w:p w14:paraId="4ECE29F2">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6" w:author="李尚艾">
        <w:r>
          <w:rPr>
            <w:b/>
            <w:lang w:eastAsia="zh-CN" w:bidi="ar"/>
          </w:rPr>
          <w:t xml:space="preserve">upervisor: </w:t>
        </w:r>
      </w:ins>
      <w:r>
        <w:rPr>
          <w:rFonts w:hint="eastAsia"/>
        </w:rPr>
        <w:t>Sevtap Savas</w:t>
      </w:r>
    </w:p>
    <w:p w14:paraId="1CA8B522">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7" w:author="李尚艾" w:date="2024-09-06T23:45:00Z">
        <w:r>
          <w:rPr>
            <w:b/>
          </w:rPr>
          <w:t>Description:</w:t>
        </w:r>
      </w:ins>
      <w:ins w:id="8" w:author="李尚艾" w:date="2024-09-06T23:45:00Z">
        <w:r>
          <w:rPr/>
          <w:t xml:space="preserve"> </w:t>
        </w:r>
      </w:ins>
      <w:r>
        <w:rPr>
          <w:rFonts w:hint="default"/>
          <w:lang w:val="en-US" w:eastAsia="zh-CN"/>
        </w:rPr>
        <w:t>Focusing on analyzing BRM gene expression in abdominal cavity tumors using computational and statistical methods. Leveraging my computer science background to process TCGA gene expression data, perform statistical comparisons, and investigate the link between BRM expression and cancer. This work may contribute to a co-authored research publication.</w:t>
      </w:r>
    </w:p>
    <w:p w14:paraId="0D875E97">
      <w:pPr>
        <w:rPr>
          <w:b/>
        </w:rPr>
      </w:pPr>
    </w:p>
    <w:p w14:paraId="35824F8E">
      <w:pPr>
        <w:ind w:firstLine="663" w:firstLineChars="300"/>
        <w:rPr>
          <w:rFonts w:hint="eastAsia" w:eastAsia="宋体"/>
          <w:b/>
          <w:lang w:val="en-US" w:eastAsia="zh-CN"/>
        </w:rPr>
      </w:pPr>
      <w:r>
        <w:rPr>
          <w:rFonts w:hint="eastAsia" w:eastAsia="宋体"/>
          <w:b/>
          <w:lang w:val="en-US" w:eastAsia="zh-CN"/>
        </w:rPr>
        <w:t xml:space="preserve">GEARS Program (Global Education, Academics, and Research Skills Program)             Jan 2025 - Feb 2025 </w:t>
      </w:r>
    </w:p>
    <w:p w14:paraId="704933EF">
      <w:pPr>
        <w:ind w:firstLine="663" w:firstLineChars="300"/>
        <w:rPr>
          <w:rFonts w:eastAsia="宋体"/>
          <w:b/>
          <w:lang w:eastAsia="zh-CN"/>
        </w:rPr>
      </w:pPr>
      <w:r>
        <w:rPr>
          <w:rFonts w:hint="eastAsia" w:eastAsia="宋体"/>
          <w:b/>
          <w:lang w:eastAsia="zh-CN"/>
        </w:rPr>
        <w:t xml:space="preserve">        </w:t>
      </w:r>
    </w:p>
    <w:p w14:paraId="05D8146B">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r>
        <w:rPr>
          <w:rFonts w:hint="eastAsia"/>
          <w:lang w:val="en-US" w:eastAsia="zh-CN"/>
        </w:rPr>
        <w:t xml:space="preserve">Remote </w:t>
      </w:r>
      <w:r>
        <w:rPr>
          <w:rFonts w:hint="eastAsia"/>
          <w:lang w:eastAsia="zh-CN"/>
        </w:rPr>
        <w:t>Research Intern</w:t>
      </w:r>
    </w:p>
    <w:p w14:paraId="19B12F60">
      <w:pPr>
        <w:pStyle w:val="19"/>
        <w:numPr>
          <w:ilvl w:val="1"/>
          <w:numId w:val="1"/>
        </w:numPr>
        <w:tabs>
          <w:tab w:val="left" w:pos="864"/>
        </w:tabs>
        <w:spacing w:line="252" w:lineRule="auto"/>
        <w:ind w:left="863" w:right="1067"/>
        <w:rPr>
          <w:rFonts w:ascii="Symbol" w:hAnsi="Symbol"/>
          <w:color w:val="010202"/>
          <w:sz w:val="21"/>
        </w:rPr>
      </w:pPr>
      <w:r>
        <w:rPr>
          <w:rFonts w:hint="eastAsia" w:eastAsia="宋体"/>
          <w:b/>
          <w:lang w:eastAsia="zh-CN"/>
        </w:rPr>
        <w:t xml:space="preserve"> </w:t>
      </w:r>
      <w:ins w:id="9" w:author="李尚艾" w:date="2024-09-06T23:45:00Z">
        <w:r>
          <w:rPr>
            <w:b/>
          </w:rPr>
          <w:t>Institution:</w:t>
        </w:r>
      </w:ins>
      <w:ins w:id="10" w:author="李尚艾" w:date="2024-09-06T23:45:00Z">
        <w:r>
          <w:rPr/>
          <w:t xml:space="preserve"> </w:t>
        </w:r>
      </w:ins>
      <w:r>
        <w:rPr>
          <w:rFonts w:hint="eastAsia"/>
        </w:rPr>
        <w:t>University of North Carolina Wilmington, USA</w:t>
      </w:r>
    </w:p>
    <w:p w14:paraId="1F756C3F">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11" w:author="李尚艾" w:date="2024-09-06T23:45:00Z">
        <w:r>
          <w:rPr>
            <w:b/>
          </w:rPr>
          <w:t>Description:</w:t>
        </w:r>
      </w:ins>
      <w:ins w:id="12" w:author="李尚艾" w:date="2024-09-06T23:45:00Z">
        <w:r>
          <w:rPr/>
          <w:t xml:space="preserve"> </w:t>
        </w:r>
      </w:ins>
      <w:r>
        <w:rPr>
          <w:rFonts w:hint="eastAsia"/>
        </w:rPr>
        <w:t>Engaged in research aligned with my academic focus, enhancing skills in data analysis, AI modeling, and remote collaboration with international faculty. Presented research findings via a graded academic poster and video presentation.</w:t>
      </w:r>
    </w:p>
    <w:p w14:paraId="29DFD74F">
      <w:pPr>
        <w:rPr>
          <w:b/>
        </w:rPr>
      </w:pPr>
    </w:p>
    <w:p w14:paraId="1B05D301">
      <w:pPr>
        <w:ind w:firstLine="660" w:firstLineChars="300"/>
        <w:rPr>
          <w:rFonts w:eastAsia="宋体"/>
          <w:b/>
          <w:lang w:eastAsia="zh-CN"/>
        </w:rPr>
      </w:pPr>
      <w:ins w:id="13" w:author="李尚艾" w:date="2024-09-06T23:45:00Z">
        <w:r>
          <w:rPr>
            <w:b/>
          </w:rPr>
          <w:t xml:space="preserve">CXCR2-Mediated Response of Pancreatic Cancer Cells to </w:t>
        </w:r>
      </w:ins>
      <w:r>
        <w:rPr>
          <w:rFonts w:hint="eastAsia" w:eastAsia="宋体"/>
          <w:b/>
          <w:lang w:eastAsia="zh-CN"/>
        </w:rPr>
        <w:t>IRE</w:t>
      </w:r>
      <w:ins w:id="14" w:author="李尚艾" w:date="2024-09-06T23:45:00Z">
        <w:r>
          <w:rPr>
            <w:b/>
          </w:rPr>
          <w:t xml:space="preserve"> Treatment</w:t>
        </w:r>
      </w:ins>
      <w:r>
        <w:rPr>
          <w:rFonts w:hint="eastAsia" w:eastAsia="宋体"/>
          <w:b/>
          <w:lang w:eastAsia="zh-CN"/>
        </w:rPr>
        <w:t xml:space="preserve">                </w:t>
      </w:r>
      <w:r>
        <w:rPr>
          <w:rFonts w:hint="eastAsia" w:eastAsia="宋体"/>
          <w:b/>
          <w:lang w:val="en-US" w:eastAsia="zh-CN"/>
        </w:rPr>
        <w:t xml:space="preserve"> </w:t>
      </w:r>
      <w:r>
        <w:rPr>
          <w:rFonts w:hint="eastAsia" w:eastAsia="宋体"/>
          <w:b/>
          <w:lang w:eastAsia="zh-CN"/>
        </w:rPr>
        <w:t>Feb 2023 - Mar</w:t>
      </w:r>
      <w:r>
        <w:rPr>
          <w:rFonts w:hint="eastAsia" w:eastAsia="宋体"/>
          <w:b/>
          <w:lang w:val="en-US" w:eastAsia="zh-CN"/>
        </w:rPr>
        <w:t xml:space="preserve"> </w:t>
      </w:r>
      <w:r>
        <w:rPr>
          <w:rFonts w:hint="eastAsia" w:eastAsia="宋体"/>
          <w:b/>
          <w:lang w:eastAsia="zh-CN"/>
        </w:rPr>
        <w:t>2024</w:t>
      </w:r>
    </w:p>
    <w:p w14:paraId="0BEA26E0">
      <w:pPr>
        <w:ind w:firstLine="663" w:firstLineChars="300"/>
        <w:rPr>
          <w:rFonts w:eastAsia="宋体"/>
          <w:b/>
          <w:lang w:eastAsia="zh-CN"/>
        </w:rPr>
      </w:pPr>
      <w:r>
        <w:rPr>
          <w:rFonts w:hint="eastAsia" w:eastAsia="宋体"/>
          <w:b/>
          <w:lang w:eastAsia="zh-CN"/>
        </w:rPr>
        <w:t xml:space="preserve">        </w:t>
      </w:r>
    </w:p>
    <w:p w14:paraId="1E25A02E">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w:t>
      </w:r>
      <w:ins w:id="15" w:author="李尚艾" w:date="2024-09-06T23:45:00Z">
        <w:r>
          <w:rPr/>
          <w:t>Project Leader</w:t>
        </w:r>
      </w:ins>
      <w:r>
        <w:rPr>
          <w:rFonts w:hint="eastAsia" w:ascii="Symbol" w:hAnsi="Symbol" w:eastAsia="宋体"/>
          <w:color w:val="010202"/>
          <w:sz w:val="21"/>
          <w:lang w:eastAsia="zh-CN"/>
        </w:rPr>
        <w:t xml:space="preserve"> </w:t>
      </w:r>
    </w:p>
    <w:p w14:paraId="56489F6B">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16" w:author="李尚艾">
        <w:r>
          <w:rPr>
            <w:b/>
            <w:lang w:eastAsia="zh-CN" w:bidi="ar"/>
          </w:rPr>
          <w:t xml:space="preserve">upervisor: </w:t>
        </w:r>
      </w:ins>
      <w:ins w:id="17" w:author="李尚艾">
        <w:r>
          <w:rPr>
            <w:lang w:eastAsia="zh-CN"/>
          </w:rPr>
          <w:t>Professor Long Xin, School of Basic Medicine</w:t>
        </w:r>
      </w:ins>
      <w:r>
        <w:rPr>
          <w:rFonts w:hint="eastAsia"/>
          <w:lang w:val="en-US" w:eastAsia="zh-CN"/>
        </w:rPr>
        <w:t xml:space="preserve">, </w:t>
      </w:r>
      <w:ins w:id="18" w:author="李尚艾" w:date="2024-09-06T23:45:00Z">
        <w:r>
          <w:rPr/>
          <w:t>Huazhong University of Science and Technology</w:t>
        </w:r>
      </w:ins>
    </w:p>
    <w:p w14:paraId="0809D735">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19" w:author="李尚艾" w:date="2024-09-06T23:45:00Z">
        <w:r>
          <w:rPr>
            <w:b/>
          </w:rPr>
          <w:t>Description:</w:t>
        </w:r>
      </w:ins>
      <w:ins w:id="20" w:author="李尚艾" w:date="2024-09-06T23:45:00Z">
        <w:r>
          <w:rPr/>
          <w:t xml:space="preserve"> </w:t>
        </w:r>
      </w:ins>
      <w:r>
        <w:rPr>
          <w:rFonts w:hint="eastAsia"/>
          <w:b/>
          <w:bCs/>
          <w:i/>
          <w:iCs/>
        </w:rPr>
        <w:t>Provincial</w:t>
      </w:r>
      <w:r>
        <w:rPr>
          <w:rFonts w:hint="eastAsia"/>
          <w:b/>
          <w:bCs/>
        </w:rPr>
        <w:t xml:space="preserve"> </w:t>
      </w:r>
      <w:r>
        <w:rPr>
          <w:rFonts w:hint="eastAsia"/>
        </w:rPr>
        <w:t>College Students' Innovation and Entrepreneurship Program</w:t>
      </w:r>
      <w:r>
        <w:rPr>
          <w:rFonts w:hint="eastAsia" w:eastAsia="宋体"/>
          <w:lang w:eastAsia="zh-CN"/>
        </w:rPr>
        <w:t>,</w:t>
      </w:r>
      <w:r>
        <w:rPr>
          <w:rFonts w:hint="eastAsia" w:eastAsia="宋体"/>
          <w:lang w:val="en-US" w:eastAsia="zh-CN"/>
        </w:rPr>
        <w:t>Third</w:t>
      </w:r>
      <w:r>
        <w:rPr>
          <w:rFonts w:hint="eastAsia" w:eastAsia="宋体"/>
          <w:b/>
          <w:bCs/>
          <w:i/>
          <w:iCs/>
          <w:lang w:eastAsia="zh-CN"/>
        </w:rPr>
        <w:t xml:space="preserve"> Prize &amp; Outstanding Teamwork</w:t>
      </w:r>
      <w:r>
        <w:rPr>
          <w:rFonts w:hint="eastAsia" w:eastAsia="宋体"/>
          <w:lang w:eastAsia="zh-CN"/>
        </w:rPr>
        <w:t>, 2024 Undergraduate Academic Conference in Basic Medicine</w:t>
      </w:r>
    </w:p>
    <w:p w14:paraId="578576E8">
      <w:pPr>
        <w:pStyle w:val="19"/>
        <w:tabs>
          <w:tab w:val="left" w:pos="864"/>
        </w:tabs>
        <w:spacing w:line="252" w:lineRule="auto"/>
        <w:ind w:left="0" w:leftChars="0" w:right="1067" w:firstLine="0" w:firstLineChars="0"/>
        <w:rPr>
          <w:rFonts w:ascii="Times New Roman" w:hAnsi="Times New Roman" w:eastAsia="Times New Roman" w:cs="Times New Roman"/>
          <w:b/>
          <w:sz w:val="22"/>
          <w:szCs w:val="22"/>
          <w:lang w:val="en-US" w:eastAsia="en-US" w:bidi="en-US"/>
        </w:rPr>
      </w:pPr>
    </w:p>
    <w:p w14:paraId="647B4966">
      <w:pPr>
        <w:ind w:firstLine="660" w:firstLineChars="300"/>
        <w:rPr>
          <w:rFonts w:hint="eastAsia" w:ascii="Times New Roman" w:hAnsi="Times New Roman" w:eastAsia="Times New Roman" w:cs="Times New Roman"/>
          <w:b/>
          <w:sz w:val="22"/>
          <w:szCs w:val="22"/>
          <w:lang w:val="en-US" w:eastAsia="zh-CN" w:bidi="en-US"/>
        </w:rPr>
      </w:pPr>
      <w:ins w:id="21" w:author="李尚艾" w:date="2024-09-06T23:45:00Z">
        <w:r>
          <w:rPr>
            <w:rFonts w:ascii="Times New Roman" w:hAnsi="Times New Roman" w:eastAsia="Times New Roman" w:cs="Times New Roman"/>
            <w:b/>
            <w:sz w:val="22"/>
            <w:szCs w:val="22"/>
            <w:lang w:val="en-US" w:eastAsia="en-US" w:bidi="en-US"/>
          </w:rPr>
          <w:t>Brain Tumor Dataset Analysis</w:t>
        </w:r>
      </w:ins>
      <w:r>
        <w:rPr>
          <w:rFonts w:hint="eastAsia" w:ascii="Times New Roman" w:hAnsi="Times New Roman" w:eastAsia="Times New Roman" w:cs="Times New Roman"/>
          <w:b/>
          <w:sz w:val="22"/>
          <w:szCs w:val="22"/>
          <w:lang w:val="en-US" w:eastAsia="zh-CN" w:bidi="en-US"/>
        </w:rPr>
        <w:t xml:space="preserve">                                                           </w:t>
      </w:r>
      <w:r>
        <w:rPr>
          <w:rFonts w:hint="eastAsia" w:cs="Times New Roman"/>
          <w:b/>
          <w:sz w:val="22"/>
          <w:szCs w:val="22"/>
          <w:lang w:val="en-US" w:eastAsia="zh-CN" w:bidi="en-US"/>
        </w:rPr>
        <w:t xml:space="preserve">  </w:t>
      </w:r>
      <w:r>
        <w:rPr>
          <w:rFonts w:hint="eastAsia" w:ascii="Times New Roman" w:hAnsi="Times New Roman" w:eastAsia="Times New Roman" w:cs="Times New Roman"/>
          <w:b/>
          <w:sz w:val="22"/>
          <w:szCs w:val="22"/>
          <w:lang w:val="en-US" w:eastAsia="zh-CN" w:bidi="en-US"/>
        </w:rPr>
        <w:t>August 2024</w:t>
      </w:r>
    </w:p>
    <w:p w14:paraId="40E86E0F">
      <w:pPr>
        <w:ind w:firstLine="663" w:firstLineChars="300"/>
        <w:rPr>
          <w:ins w:id="22" w:author="李尚艾" w:date="2024-09-06T23:45:00Z"/>
          <w:rFonts w:hint="eastAsia" w:eastAsia="宋体"/>
          <w:b/>
          <w:lang w:eastAsia="zh-CN"/>
          <w:rPrChange w:id="23" w:author="李尚艾" w:date="2024-09-06T23:47:00Z">
            <w:rPr>
              <w:ins w:id="24" w:author="李尚艾" w:date="2024-09-06T23:45:00Z"/>
            </w:rPr>
          </w:rPrChange>
        </w:rPr>
      </w:pPr>
    </w:p>
    <w:p w14:paraId="18D2F422">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 </w:t>
      </w:r>
      <w:ins w:id="25" w:author="李尚艾" w:date="2024-09-06T23:45:00Z">
        <w:r>
          <w:rPr/>
          <w:t>Project Leader</w:t>
        </w:r>
      </w:ins>
    </w:p>
    <w:p w14:paraId="1D3A71B4">
      <w:pPr>
        <w:pStyle w:val="19"/>
        <w:numPr>
          <w:ilvl w:val="1"/>
          <w:numId w:val="1"/>
        </w:numPr>
        <w:tabs>
          <w:tab w:val="left" w:pos="864"/>
        </w:tabs>
        <w:spacing w:line="252" w:lineRule="auto"/>
        <w:ind w:left="863" w:right="1067"/>
        <w:rPr>
          <w:rFonts w:ascii="Symbol" w:hAnsi="Symbol"/>
          <w:color w:val="010202"/>
          <w:sz w:val="21"/>
        </w:rPr>
      </w:pPr>
      <w:r>
        <w:rPr>
          <w:rFonts w:hint="eastAsia"/>
          <w:b/>
          <w:lang w:val="en-US" w:eastAsia="zh-CN" w:bidi="ar"/>
        </w:rPr>
        <w:t xml:space="preserve"> </w:t>
      </w:r>
      <w:r>
        <w:rPr>
          <w:rFonts w:hint="eastAsia"/>
          <w:b/>
          <w:lang w:eastAsia="zh-CN" w:bidi="ar"/>
        </w:rPr>
        <w:t>S</w:t>
      </w:r>
      <w:ins w:id="26" w:author="李尚艾">
        <w:r>
          <w:rPr>
            <w:b/>
            <w:lang w:eastAsia="zh-CN" w:bidi="ar"/>
          </w:rPr>
          <w:t xml:space="preserve">upervisor: </w:t>
        </w:r>
      </w:ins>
      <w:ins w:id="27" w:author="李尚艾" w:date="2024-09-06T23:45:00Z">
        <w:r>
          <w:rPr/>
          <w:t>Dr. Kia Teymourian</w:t>
        </w:r>
      </w:ins>
      <w:r>
        <w:rPr>
          <w:rFonts w:hint="eastAsia" w:eastAsia="宋体"/>
          <w:lang w:val="en-US" w:eastAsia="zh-CN"/>
        </w:rPr>
        <w:t xml:space="preserve"> </w:t>
      </w:r>
      <w:r>
        <w:rPr>
          <w:rFonts w:hint="eastAsia"/>
          <w:lang w:eastAsia="zh-CN"/>
        </w:rPr>
        <w:t>UT Austin</w:t>
      </w:r>
    </w:p>
    <w:p w14:paraId="6ADA9ECC">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28" w:author="李尚艾" w:date="2024-09-06T23:45:00Z">
        <w:r>
          <w:rPr>
            <w:b/>
          </w:rPr>
          <w:t>Description:</w:t>
        </w:r>
      </w:ins>
      <w:ins w:id="29" w:author="李尚艾" w:date="2024-09-06T23:45:00Z">
        <w:r>
          <w:rPr/>
          <w:t xml:space="preserve"> </w:t>
        </w:r>
      </w:ins>
      <w:r>
        <w:rPr>
          <w:rFonts w:hint="eastAsia"/>
        </w:rPr>
        <w:t>Downloaded the Brain Tumor Dataset from Kaggle and applied data analysis techniques using R and Python. Utilized machine learning algorithms and bioinformatics tools to analyze the dataset, identifying potential biomarkers for early diagnosis.</w:t>
      </w:r>
    </w:p>
    <w:p w14:paraId="4CC879CD">
      <w:pPr>
        <w:pStyle w:val="19"/>
        <w:tabs>
          <w:tab w:val="left" w:pos="864"/>
        </w:tabs>
        <w:spacing w:line="252" w:lineRule="auto"/>
        <w:ind w:left="0" w:right="1067" w:firstLine="0"/>
      </w:pPr>
    </w:p>
    <w:p w14:paraId="09EA05DA">
      <w:pPr>
        <w:ind w:firstLine="660" w:firstLineChars="300"/>
        <w:rPr>
          <w:rFonts w:hint="eastAsia" w:ascii="Times New Roman" w:hAnsi="Times New Roman" w:eastAsia="Times New Roman" w:cs="Times New Roman"/>
          <w:b/>
          <w:sz w:val="22"/>
          <w:szCs w:val="22"/>
          <w:lang w:val="en-US" w:eastAsia="zh-CN" w:bidi="en-US"/>
        </w:rPr>
      </w:pPr>
      <w:r>
        <w:rPr>
          <w:rFonts w:ascii="Times New Roman" w:hAnsi="Times New Roman" w:eastAsia="Times New Roman" w:cs="Times New Roman"/>
          <w:b/>
          <w:sz w:val="22"/>
          <w:szCs w:val="22"/>
          <w:lang w:val="en-US" w:eastAsia="en-US" w:bidi="en-US"/>
        </w:rPr>
        <w:t>Epidemiological Data Analysis Reproduction</w:t>
      </w:r>
      <w:r>
        <w:rPr>
          <w:rFonts w:hint="eastAsia" w:ascii="Times New Roman" w:hAnsi="Times New Roman" w:eastAsia="Times New Roman" w:cs="Times New Roman"/>
          <w:b/>
          <w:sz w:val="22"/>
          <w:szCs w:val="22"/>
          <w:lang w:val="en-US" w:eastAsia="zh-CN" w:bidi="en-US"/>
        </w:rPr>
        <w:t xml:space="preserve">                 </w:t>
      </w:r>
      <w:r>
        <w:rPr>
          <w:rFonts w:hint="eastAsia" w:cs="Times New Roman"/>
          <w:b/>
          <w:sz w:val="22"/>
          <w:szCs w:val="22"/>
          <w:lang w:val="en-US" w:eastAsia="zh-CN" w:bidi="en-US"/>
        </w:rPr>
        <w:t xml:space="preserve">  </w:t>
      </w:r>
      <w:r>
        <w:rPr>
          <w:rFonts w:hint="eastAsia" w:ascii="Times New Roman" w:hAnsi="Times New Roman" w:eastAsia="Times New Roman" w:cs="Times New Roman"/>
          <w:b/>
          <w:sz w:val="22"/>
          <w:szCs w:val="22"/>
          <w:lang w:val="en-US" w:eastAsia="zh-CN" w:bidi="en-US"/>
        </w:rPr>
        <w:t xml:space="preserve">2024 Preventive Medicine Strategy Internship </w:t>
      </w:r>
    </w:p>
    <w:p w14:paraId="00AE5B04">
      <w:pPr>
        <w:ind w:firstLine="663" w:firstLineChars="300"/>
        <w:rPr>
          <w:ins w:id="30" w:author="李尚艾" w:date="2024-09-06T23:45:00Z"/>
          <w:rFonts w:eastAsia="宋体"/>
          <w:lang w:eastAsia="zh-CN"/>
          <w:rPrChange w:id="31" w:author="李尚艾" w:date="2024-09-06T23:47:00Z">
            <w:rPr>
              <w:ins w:id="32" w:author="李尚艾" w:date="2024-09-06T23:45:00Z"/>
            </w:rPr>
          </w:rPrChange>
        </w:rPr>
      </w:pPr>
      <w:r>
        <w:rPr>
          <w:rFonts w:hint="eastAsia" w:eastAsia="宋体"/>
          <w:b/>
          <w:lang w:eastAsia="zh-CN"/>
        </w:rPr>
        <w:t xml:space="preserve">                                                  </w:t>
      </w:r>
    </w:p>
    <w:p w14:paraId="1DA7F56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rPr>
        <w:t xml:space="preserve"> Role : </w:t>
      </w:r>
      <w:r>
        <w:rPr>
          <w:rFonts w:hint="eastAsia"/>
        </w:rPr>
        <w:t>Research Assistant</w:t>
      </w:r>
    </w:p>
    <w:p w14:paraId="0B652AA1">
      <w:pPr>
        <w:pStyle w:val="19"/>
        <w:numPr>
          <w:ilvl w:val="1"/>
          <w:numId w:val="1"/>
        </w:numPr>
        <w:tabs>
          <w:tab w:val="left" w:pos="864"/>
        </w:tabs>
        <w:spacing w:line="252" w:lineRule="auto"/>
        <w:ind w:left="863" w:right="1067"/>
        <w:rPr>
          <w:rFonts w:ascii="Symbol" w:hAnsi="Symbol"/>
          <w:color w:val="010202"/>
          <w:sz w:val="21"/>
        </w:rPr>
      </w:pPr>
      <w:r>
        <w:rPr>
          <w:rFonts w:hint="eastAsia"/>
          <w:b/>
          <w:lang w:eastAsia="zh-CN" w:bidi="ar"/>
        </w:rPr>
        <w:t xml:space="preserve"> S</w:t>
      </w:r>
      <w:ins w:id="33" w:author="李尚艾">
        <w:r>
          <w:rPr>
            <w:b/>
            <w:lang w:eastAsia="zh-CN" w:bidi="ar"/>
          </w:rPr>
          <w:t xml:space="preserve">upervisor: </w:t>
        </w:r>
      </w:ins>
      <w:r>
        <w:rPr>
          <w:rFonts w:hint="eastAsia"/>
        </w:rPr>
        <w:t>Liangkai Chen, School of Public Health, Tongji Medical College</w:t>
      </w:r>
    </w:p>
    <w:p w14:paraId="381901CD">
      <w:pPr>
        <w:pStyle w:val="19"/>
        <w:numPr>
          <w:ilvl w:val="1"/>
          <w:numId w:val="1"/>
        </w:numPr>
        <w:tabs>
          <w:tab w:val="left" w:pos="864"/>
        </w:tabs>
        <w:spacing w:line="252" w:lineRule="auto"/>
        <w:ind w:left="863" w:right="1067"/>
        <w:rPr>
          <w:rFonts w:ascii="Symbol" w:hAnsi="Symbol"/>
          <w:color w:val="010202"/>
          <w:sz w:val="21"/>
        </w:rPr>
      </w:pPr>
      <w:r>
        <w:rPr>
          <w:rFonts w:hint="eastAsia" w:ascii="Symbol" w:hAnsi="Symbol" w:eastAsia="宋体"/>
          <w:color w:val="010202"/>
          <w:sz w:val="21"/>
          <w:lang w:eastAsia="zh-CN"/>
        </w:rPr>
        <w:t xml:space="preserve">  </w:t>
      </w:r>
      <w:ins w:id="34" w:author="李尚艾" w:date="2024-09-06T23:45:00Z">
        <w:r>
          <w:rPr>
            <w:b/>
          </w:rPr>
          <w:t>Description:</w:t>
        </w:r>
      </w:ins>
      <w:ins w:id="35" w:author="李尚艾" w:date="2024-09-06T23:45:00Z">
        <w:r>
          <w:rPr/>
          <w:t xml:space="preserve"> </w:t>
        </w:r>
      </w:ins>
      <w:r>
        <w:rPr>
          <w:rFonts w:ascii="Segoe UI" w:hAnsi="Segoe UI" w:eastAsia="Segoe UI" w:cs="Segoe UI"/>
          <w:color w:val="000000"/>
          <w:sz w:val="21"/>
          <w:szCs w:val="21"/>
          <w:shd w:val="clear" w:color="auto" w:fill="F7F7F7"/>
        </w:rPr>
        <w:t xml:space="preserve">: </w:t>
      </w:r>
      <w:r>
        <w:rPr>
          <w:rFonts w:hint="eastAsia"/>
        </w:rPr>
        <w:t>Reproduced and expanded epidemiological data analysis using Cox proportional hazards models in R. Drafted a project plan, conducted statistical analyses, and prepared the manuscript for submission. The results were consistent with the original study</w:t>
      </w:r>
      <w:r>
        <w:rPr>
          <w:rFonts w:hint="eastAsia" w:eastAsia="宋体"/>
          <w:lang w:eastAsia="zh-CN"/>
        </w:rPr>
        <w:t>.</w:t>
      </w:r>
    </w:p>
    <w:p w14:paraId="3A357501">
      <w:pPr>
        <w:pStyle w:val="19"/>
        <w:numPr>
          <w:ilvl w:val="1"/>
          <w:numId w:val="1"/>
        </w:numPr>
        <w:tabs>
          <w:tab w:val="left" w:pos="864"/>
        </w:tabs>
        <w:spacing w:line="252" w:lineRule="auto"/>
        <w:ind w:left="863" w:right="1067"/>
        <w:rPr>
          <w:rFonts w:ascii="Symbol" w:hAnsi="Symbol"/>
          <w:color w:val="010202"/>
          <w:sz w:val="21"/>
        </w:rPr>
      </w:pPr>
      <w:r>
        <w:rPr>
          <w:rStyle w:val="14"/>
          <w:rFonts w:hint="eastAsia" w:ascii="Segoe UI" w:hAnsi="Segoe UI" w:eastAsia="宋体" w:cs="Segoe UI"/>
          <w:color w:val="000000"/>
          <w:sz w:val="21"/>
          <w:szCs w:val="21"/>
          <w:shd w:val="clear" w:color="auto" w:fill="F7F7F7"/>
          <w:lang w:eastAsia="zh-CN"/>
        </w:rPr>
        <w:t xml:space="preserve"> </w:t>
      </w:r>
      <w:r>
        <w:rPr>
          <w:b/>
          <w:lang w:eastAsia="zh-CN" w:bidi="ar"/>
        </w:rPr>
        <w:t>Reference</w:t>
      </w:r>
      <w:r>
        <w:rPr>
          <w:rFonts w:ascii="Segoe UI" w:hAnsi="Segoe UI" w:eastAsia="Segoe UI" w:cs="Segoe UI"/>
          <w:color w:val="000000"/>
          <w:sz w:val="21"/>
          <w:szCs w:val="21"/>
          <w:shd w:val="clear" w:color="auto" w:fill="F7F7F7"/>
        </w:rPr>
        <w:t xml:space="preserve">: </w:t>
      </w:r>
      <w:r>
        <w:t>JAMA Neurol. doi: </w:t>
      </w:r>
      <w:r>
        <w:fldChar w:fldCharType="begin"/>
      </w:r>
      <w:r>
        <w:instrText xml:space="preserve"> HYPERLINK "https://doi.org/10.1001/jamaneurol.2023.0183" \t "https://poe.com/chat/_blank" </w:instrText>
      </w:r>
      <w:r>
        <w:fldChar w:fldCharType="separate"/>
      </w:r>
      <w:r>
        <w:t>10.1001/jamaneurol.2023.0183</w:t>
      </w:r>
      <w:r>
        <w:fldChar w:fldCharType="end"/>
      </w:r>
    </w:p>
    <w:p w14:paraId="5528BC9E">
      <w:pPr>
        <w:pStyle w:val="19"/>
        <w:numPr>
          <w:ilvl w:val="0"/>
          <w:numId w:val="1"/>
        </w:numPr>
        <w:tabs>
          <w:tab w:val="left" w:pos="864"/>
        </w:tabs>
        <w:spacing w:line="252" w:lineRule="auto"/>
        <w:ind w:left="443" w:leftChars="0" w:right="1067"/>
        <w:rPr>
          <w:rFonts w:ascii="Symbol" w:hAnsi="Symbol"/>
          <w:color w:val="010202"/>
          <w:sz w:val="21"/>
        </w:rPr>
      </w:pPr>
    </w:p>
    <w:p w14:paraId="4D536446">
      <w:pPr>
        <w:spacing w:before="1"/>
        <w:ind w:left="593"/>
        <w:rPr>
          <w:b/>
          <w:sz w:val="21"/>
        </w:rPr>
      </w:pPr>
      <w:r>
        <mc:AlternateContent>
          <mc:Choice Requires="wps">
            <w:drawing>
              <wp:anchor distT="0" distB="0" distL="114300" distR="114300" simplePos="0" relativeHeight="251660288" behindDoc="1" locked="0" layoutInCell="1" allowOverlap="1">
                <wp:simplePos x="0" y="0"/>
                <wp:positionH relativeFrom="page">
                  <wp:posOffset>358775</wp:posOffset>
                </wp:positionH>
                <wp:positionV relativeFrom="paragraph">
                  <wp:posOffset>173990</wp:posOffset>
                </wp:positionV>
                <wp:extent cx="6883400" cy="1270"/>
                <wp:effectExtent l="0" t="0" r="0" b="0"/>
                <wp:wrapTopAndBottom/>
                <wp:docPr id="8" name="任意多边形 13"/>
                <wp:cNvGraphicFramePr/>
                <a:graphic xmlns:a="http://schemas.openxmlformats.org/drawingml/2006/main">
                  <a:graphicData uri="http://schemas.microsoft.com/office/word/2010/wordprocessingShape">
                    <wps:wsp>
                      <wps:cNvSpPr/>
                      <wps:spPr>
                        <a:xfrm>
                          <a:off x="0" y="0"/>
                          <a:ext cx="6883400" cy="1270"/>
                        </a:xfrm>
                        <a:custGeom>
                          <a:avLst/>
                          <a:gdLst/>
                          <a:ahLst/>
                          <a:cxnLst/>
                          <a:pathLst>
                            <a:path w="10840">
                              <a:moveTo>
                                <a:pt x="0" y="0"/>
                              </a:moveTo>
                              <a:lnTo>
                                <a:pt x="10839" y="0"/>
                              </a:lnTo>
                            </a:path>
                          </a:pathLst>
                        </a:custGeom>
                        <a:noFill/>
                        <a:ln w="6083" cap="flat" cmpd="sng">
                          <a:solidFill>
                            <a:srgbClr val="010202"/>
                          </a:solidFill>
                          <a:prstDash val="solid"/>
                          <a:headEnd type="none" w="med" len="med"/>
                          <a:tailEnd type="none" w="med" len="med"/>
                        </a:ln>
                      </wps:spPr>
                      <wps:bodyPr upright="1"/>
                    </wps:wsp>
                  </a:graphicData>
                </a:graphic>
              </wp:anchor>
            </w:drawing>
          </mc:Choice>
          <mc:Fallback>
            <w:pict>
              <v:shape id="任意多边形 13" o:spid="_x0000_s1026" o:spt="100" style="position:absolute;left:0pt;margin-left:28.25pt;margin-top:13.7pt;height:0.1pt;width:542pt;mso-position-horizontal-relative:page;mso-wrap-distance-bottom:0pt;mso-wrap-distance-top:0pt;z-index:-251656192;mso-width-relative:page;mso-height-relative:page;" filled="f" stroked="t" coordsize="10840,1" o:gfxdata="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0jY+HXAAAACQEAAA8AAAAAAAAAAQAgAAAAIgAAAGRycy9kb3ducmV2Lnht&#10;bFBLAQIUABQAAAAIAIdO4kARChWxMwIAAIgEAAAOAAAAAAAAAAEAIAAAACYBAABkcnMvZTJvRG9j&#10;LnhtbFBLBQYAAAAABgAGAFkBAADLBQAAAAA=&#10;" path="m0,0l10839,0e">
                <v:fill on="f" focussize="0,0"/>
                <v:stroke weight="0.478976377952756pt" color="#010202" joinstyle="round"/>
                <v:imagedata o:title=""/>
                <o:lock v:ext="edit" aspectratio="f"/>
                <w10:wrap type="topAndBottom"/>
              </v:shape>
            </w:pict>
          </mc:Fallback>
        </mc:AlternateContent>
      </w:r>
      <w:r>
        <w:rPr>
          <w:b/>
          <w:color w:val="010202"/>
          <w:w w:val="105"/>
          <w:sz w:val="21"/>
        </w:rPr>
        <w:t>LEADERSHIP EXPERIENCE</w:t>
      </w:r>
    </w:p>
    <w:p w14:paraId="0147C928">
      <w:pPr>
        <w:tabs>
          <w:tab w:val="left" w:pos="7941"/>
        </w:tabs>
        <w:spacing w:before="52"/>
        <w:ind w:left="593"/>
        <w:rPr>
          <w:b/>
          <w:sz w:val="21"/>
        </w:rPr>
      </w:pPr>
      <w:r>
        <w:rPr>
          <w:b/>
          <w:color w:val="010202"/>
          <w:w w:val="105"/>
          <w:sz w:val="21"/>
        </w:rPr>
        <w:t>Basic Medical Science "Neuroscience" Summer Social Practice Program</w:t>
      </w:r>
      <w:r>
        <w:rPr>
          <w:rFonts w:hint="eastAsia" w:eastAsia="宋体"/>
          <w:b/>
          <w:color w:val="010202"/>
          <w:w w:val="105"/>
          <w:sz w:val="21"/>
          <w:lang w:eastAsia="zh-CN"/>
        </w:rPr>
        <w:t xml:space="preserve">                 </w:t>
      </w:r>
      <w:r>
        <w:rPr>
          <w:rFonts w:hint="eastAsia" w:eastAsia="宋体"/>
          <w:b/>
          <w:color w:val="010202"/>
          <w:w w:val="105"/>
          <w:sz w:val="21"/>
          <w:lang w:val="en-US" w:eastAsia="zh-CN"/>
        </w:rPr>
        <w:t xml:space="preserve"> </w:t>
      </w:r>
      <w:r>
        <w:rPr>
          <w:rFonts w:hint="eastAsia" w:eastAsia="宋体"/>
          <w:b/>
          <w:lang w:eastAsia="zh-CN"/>
        </w:rPr>
        <w:t>Jul 2023 - Sep 2023</w:t>
      </w:r>
    </w:p>
    <w:p w14:paraId="13A9F656">
      <w:pPr>
        <w:pStyle w:val="19"/>
        <w:numPr>
          <w:ilvl w:val="1"/>
          <w:numId w:val="1"/>
        </w:numPr>
        <w:tabs>
          <w:tab w:val="left" w:pos="863"/>
        </w:tabs>
        <w:spacing w:before="11"/>
        <w:rPr>
          <w:rFonts w:ascii="Symbol" w:hAnsi="Symbol"/>
          <w:color w:val="010202"/>
          <w:sz w:val="21"/>
        </w:rPr>
      </w:pPr>
      <w:r>
        <w:rPr>
          <w:rFonts w:hint="eastAsia"/>
          <w:color w:val="010202"/>
          <w:w w:val="105"/>
          <w:sz w:val="21"/>
        </w:rPr>
        <w:t>Co-led a summer social practice program focused on neuroscience in basic medicine.</w:t>
      </w:r>
    </w:p>
    <w:p w14:paraId="2040A6C2">
      <w:pPr>
        <w:pStyle w:val="19"/>
        <w:numPr>
          <w:ilvl w:val="1"/>
          <w:numId w:val="1"/>
        </w:numPr>
        <w:tabs>
          <w:tab w:val="left" w:pos="863"/>
        </w:tabs>
        <w:spacing w:before="11"/>
        <w:rPr>
          <w:rFonts w:ascii="Symbol" w:hAnsi="Symbol"/>
          <w:color w:val="010202"/>
          <w:sz w:val="21"/>
        </w:rPr>
      </w:pPr>
      <w:r>
        <w:rPr>
          <w:rFonts w:hint="eastAsia"/>
          <w:color w:val="010202"/>
          <w:w w:val="105"/>
          <w:sz w:val="21"/>
        </w:rPr>
        <w:t>Collaborated with team members to conduct interviews with neuroscientists and craft reports.</w:t>
      </w:r>
    </w:p>
    <w:p w14:paraId="56B4D44B">
      <w:pPr>
        <w:tabs>
          <w:tab w:val="left" w:pos="7781"/>
        </w:tabs>
        <w:spacing w:before="88"/>
        <w:ind w:left="593"/>
        <w:rPr>
          <w:rFonts w:eastAsia="宋体"/>
          <w:lang w:eastAsia="zh-CN"/>
        </w:rPr>
      </w:pPr>
      <w:r>
        <w:rPr>
          <w:b/>
          <w:color w:val="010202"/>
          <w:w w:val="105"/>
          <w:sz w:val="21"/>
        </w:rPr>
        <w:t>Vice Class Monitor &amp; Student Union Member</w:t>
      </w:r>
      <w:r>
        <w:rPr>
          <w:i/>
          <w:color w:val="010202"/>
          <w:w w:val="105"/>
          <w:sz w:val="21"/>
        </w:rPr>
        <w:tab/>
      </w:r>
      <w:r>
        <w:rPr>
          <w:rFonts w:hint="eastAsia" w:eastAsia="宋体"/>
          <w:i/>
          <w:color w:val="010202"/>
          <w:w w:val="105"/>
          <w:sz w:val="21"/>
          <w:lang w:eastAsia="zh-CN"/>
        </w:rPr>
        <w:t xml:space="preserve">                      </w:t>
      </w:r>
      <w:r>
        <w:rPr>
          <w:rFonts w:hint="eastAsia" w:eastAsia="宋体"/>
          <w:b/>
          <w:color w:val="010202"/>
          <w:w w:val="105"/>
          <w:sz w:val="21"/>
          <w:lang w:eastAsia="zh-CN"/>
        </w:rPr>
        <w:t>2021-2022</w:t>
      </w:r>
    </w:p>
    <w:p w14:paraId="03450654">
      <w:pPr>
        <w:spacing w:after="22"/>
        <w:rPr>
          <w:rFonts w:ascii="Segoe UI" w:hAnsi="Segoe UI" w:eastAsia="Segoe UI" w:cs="Segoe UI"/>
          <w:color w:val="000000"/>
          <w:sz w:val="21"/>
          <w:szCs w:val="21"/>
          <w:shd w:val="clear" w:color="auto" w:fill="F7F7F7"/>
        </w:rPr>
      </w:pPr>
    </w:p>
    <w:p w14:paraId="393FB9A9">
      <w:pPr>
        <w:spacing w:after="22"/>
        <w:ind w:left="593"/>
        <w:rPr>
          <w:b/>
          <w:sz w:val="21"/>
        </w:rPr>
      </w:pPr>
      <w:r>
        <w:rPr>
          <w:b/>
          <w:color w:val="010202"/>
          <w:w w:val="105"/>
          <w:sz w:val="21"/>
        </w:rPr>
        <w:t>SKILLS &amp; INTERESTS</w:t>
      </w:r>
    </w:p>
    <w:p w14:paraId="5CC2623B">
      <w:pPr>
        <w:pStyle w:val="10"/>
        <w:spacing w:line="20" w:lineRule="exact"/>
        <w:ind w:left="559"/>
        <w:rPr>
          <w:sz w:val="2"/>
        </w:rPr>
      </w:pPr>
      <w:r>
        <w:rPr>
          <w:sz w:val="2"/>
        </w:rPr>
        <mc:AlternateContent>
          <mc:Choice Requires="wpg">
            <w:drawing>
              <wp:inline distT="0" distB="0" distL="114300" distR="114300">
                <wp:extent cx="6883400" cy="6350"/>
                <wp:effectExtent l="0" t="0" r="0" b="0"/>
                <wp:docPr id="7" name="组合 11"/>
                <wp:cNvGraphicFramePr/>
                <a:graphic xmlns:a="http://schemas.openxmlformats.org/drawingml/2006/main">
                  <a:graphicData uri="http://schemas.microsoft.com/office/word/2010/wordprocessingGroup">
                    <wpg:wgp>
                      <wpg:cNvGrpSpPr/>
                      <wpg:grpSpPr>
                        <a:xfrm>
                          <a:off x="0" y="0"/>
                          <a:ext cx="6883400" cy="6350"/>
                          <a:chOff x="0" y="0"/>
                          <a:chExt cx="10840" cy="10"/>
                        </a:xfrm>
                      </wpg:grpSpPr>
                      <wps:wsp>
                        <wps:cNvPr id="6" name="直线 12"/>
                        <wps:cNvCnPr/>
                        <wps:spPr>
                          <a:xfrm>
                            <a:off x="0" y="5"/>
                            <a:ext cx="10839" cy="0"/>
                          </a:xfrm>
                          <a:prstGeom prst="line">
                            <a:avLst/>
                          </a:prstGeom>
                          <a:ln w="6096" cap="flat" cmpd="sng">
                            <a:solidFill>
                              <a:srgbClr val="010202"/>
                            </a:solidFill>
                            <a:prstDash val="solid"/>
                            <a:headEnd type="none" w="med" len="med"/>
                            <a:tailEnd type="none" w="med" len="med"/>
                          </a:ln>
                        </wps:spPr>
                        <wps:bodyPr upright="1"/>
                      </wps:wsp>
                    </wpg:wgp>
                  </a:graphicData>
                </a:graphic>
              </wp:inline>
            </w:drawing>
          </mc:Choice>
          <mc:Fallback>
            <w:pict>
              <v:group id="组合 11" o:spid="_x0000_s1026" o:spt="203" style="height:0.5pt;width:542pt;" coordsize="10840,10" o:gfxdata="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7s6tMAAAAEAQAADwAAAAAA&#10;AAABACAAAAAiAAAAZHJzL2Rvd25yZXYueG1sUEsBAhQAFAAAAAgAh07iQAbnB7RRAgAAAgUAAA4A&#10;AAAAAAAAAQAgAAAAIgEAAGRycy9lMm9Eb2MueG1sUEsFBgAAAAAGAAYAWQEAAOUFAAAAAA==&#10;">
                <o:lock v:ext="edit" aspectratio="f"/>
                <v:line id="直线 12" o:spid="_x0000_s1026" o:spt="20" style="position:absolute;left:0;top:5;height:0;width:10839;" filled="f" stroked="t" coordsize="21600,21600" o:gfxdata="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CwbD&#10;wAAAANoAAAAPAAAAAAAAAAEAIAAAACIAAABkcnMvZG93bnJldi54bWxQSwECFAAUAAAACACHTuJA&#10;My8FnjsAAAA5AAAAEAAAAAAAAAABACAAAAAPAQAAZHJzL3NoYXBleG1sLnhtbFBLBQYAAAAABgAG&#10;AFsBAAC5AwAAAAA=&#10;">
                  <v:fill on="f" focussize="0,0"/>
                  <v:stroke weight="0.48pt" color="#010202" joinstyle="round"/>
                  <v:imagedata o:title=""/>
                  <o:lock v:ext="edit" aspectratio="f"/>
                </v:line>
                <w10:wrap type="none"/>
                <w10:anchorlock/>
              </v:group>
            </w:pict>
          </mc:Fallback>
        </mc:AlternateContent>
      </w:r>
    </w:p>
    <w:p w14:paraId="68A7DC5D">
      <w:pPr>
        <w:tabs>
          <w:tab w:val="left" w:pos="7941"/>
        </w:tabs>
        <w:spacing w:before="52"/>
        <w:ind w:left="593"/>
        <w:rPr>
          <w:rFonts w:eastAsia="宋体"/>
          <w:b/>
          <w:color w:val="010202"/>
          <w:w w:val="105"/>
          <w:sz w:val="21"/>
          <w:lang w:eastAsia="zh-CN"/>
        </w:rPr>
      </w:pPr>
      <w:r>
        <w:rPr>
          <w:rFonts w:hint="eastAsia" w:eastAsia="宋体"/>
          <w:b/>
          <w:color w:val="010202"/>
          <w:w w:val="105"/>
          <w:sz w:val="21"/>
          <w:lang w:eastAsia="zh-CN"/>
        </w:rPr>
        <w:t>Relevant Skills:</w:t>
      </w:r>
    </w:p>
    <w:p w14:paraId="71ECEA49">
      <w:pPr>
        <w:pStyle w:val="19"/>
        <w:numPr>
          <w:ilvl w:val="1"/>
          <w:numId w:val="1"/>
        </w:numPr>
        <w:tabs>
          <w:tab w:val="left" w:pos="863"/>
        </w:tabs>
        <w:spacing w:before="11"/>
        <w:rPr>
          <w:rFonts w:ascii="Symbol" w:hAnsi="Symbol"/>
          <w:color w:val="010202"/>
          <w:sz w:val="21"/>
        </w:rPr>
      </w:pPr>
      <w:r>
        <w:rPr>
          <w:b/>
          <w:color w:val="010202"/>
          <w:w w:val="105"/>
          <w:sz w:val="21"/>
        </w:rPr>
        <w:t xml:space="preserve">Programming &amp; </w:t>
      </w:r>
      <w:r>
        <w:rPr>
          <w:rFonts w:hint="eastAsia" w:eastAsia="宋体"/>
          <w:b/>
          <w:color w:val="010202"/>
          <w:w w:val="105"/>
          <w:sz w:val="21"/>
          <w:lang w:val="en-US" w:eastAsia="zh-CN"/>
        </w:rPr>
        <w:t>Machine learning</w:t>
      </w:r>
      <w:r>
        <w:rPr>
          <w:b/>
          <w:color w:val="010202"/>
          <w:w w:val="105"/>
          <w:sz w:val="21"/>
        </w:rPr>
        <w:t>:</w:t>
      </w:r>
    </w:p>
    <w:p w14:paraId="3501E2F9">
      <w:pPr>
        <w:pStyle w:val="19"/>
        <w:numPr>
          <w:ilvl w:val="0"/>
          <w:numId w:val="0"/>
        </w:numPr>
        <w:tabs>
          <w:tab w:val="left" w:pos="863"/>
        </w:tabs>
        <w:spacing w:before="11"/>
        <w:ind w:left="836" w:leftChars="380" w:firstLine="0" w:firstLineChars="0"/>
        <w:rPr>
          <w:rFonts w:hint="default" w:eastAsia="宋体"/>
          <w:color w:val="010202"/>
          <w:w w:val="105"/>
          <w:sz w:val="21"/>
          <w:lang w:val="en-US" w:eastAsia="zh-CN"/>
        </w:rPr>
      </w:pPr>
      <w:r>
        <w:rPr>
          <w:rFonts w:eastAsiaTheme="minorEastAsia"/>
          <w:b/>
          <w:bCs/>
          <w:i/>
          <w:iCs/>
          <w:color w:val="010202"/>
          <w:w w:val="105"/>
          <w:sz w:val="21"/>
          <w:lang w:eastAsia="zh-CN"/>
        </w:rPr>
        <w:t>Languages &amp; Tools:</w:t>
      </w:r>
      <w:r>
        <w:rPr>
          <w:color w:val="010202"/>
          <w:w w:val="105"/>
          <w:sz w:val="21"/>
        </w:rPr>
        <w:t> Python</w:t>
      </w:r>
      <w:r>
        <w:rPr>
          <w:rFonts w:hint="eastAsia" w:eastAsia="宋体"/>
          <w:color w:val="010202"/>
          <w:w w:val="105"/>
          <w:sz w:val="21"/>
          <w:lang w:val="en-US" w:eastAsia="zh-CN"/>
        </w:rPr>
        <w:t>( Proficient with PyTorch, scikit-learn, Pandas, NumPy )</w:t>
      </w:r>
      <w:r>
        <w:rPr>
          <w:color w:val="010202"/>
          <w:w w:val="105"/>
          <w:sz w:val="21"/>
        </w:rPr>
        <w:t xml:space="preserve">, </w:t>
      </w:r>
      <w:r>
        <w:rPr>
          <w:rFonts w:eastAsiaTheme="minorEastAsia"/>
          <w:color w:val="010202"/>
          <w:w w:val="105"/>
          <w:sz w:val="21"/>
          <w:lang w:eastAsia="zh-CN"/>
        </w:rPr>
        <w:t>R</w:t>
      </w:r>
      <w:r>
        <w:rPr>
          <w:rFonts w:hint="eastAsia" w:eastAsiaTheme="minorEastAsia"/>
          <w:color w:val="010202"/>
          <w:w w:val="105"/>
          <w:sz w:val="21"/>
          <w:lang w:val="en-US" w:eastAsia="zh-CN"/>
        </w:rPr>
        <w:t xml:space="preserve">( </w:t>
      </w:r>
      <w:r>
        <w:rPr>
          <w:rFonts w:eastAsiaTheme="minorEastAsia"/>
          <w:color w:val="010202"/>
          <w:w w:val="105"/>
          <w:sz w:val="21"/>
          <w:lang w:eastAsia="zh-CN"/>
        </w:rPr>
        <w:t>Data analysis and statistical modeling</w:t>
      </w:r>
      <w:r>
        <w:rPr>
          <w:rFonts w:hint="eastAsia" w:eastAsiaTheme="minorEastAsia"/>
          <w:color w:val="010202"/>
          <w:w w:val="105"/>
          <w:sz w:val="21"/>
          <w:lang w:val="en-US" w:eastAsia="zh-CN"/>
        </w:rPr>
        <w:t xml:space="preserve">) </w:t>
      </w:r>
      <w:r>
        <w:rPr>
          <w:rFonts w:eastAsiaTheme="minorEastAsia"/>
          <w:color w:val="010202"/>
          <w:w w:val="105"/>
          <w:sz w:val="21"/>
          <w:lang w:eastAsia="zh-CN"/>
        </w:rPr>
        <w:t>, </w:t>
      </w:r>
      <w:r>
        <w:rPr>
          <w:rFonts w:hint="eastAsia" w:eastAsiaTheme="minorEastAsia"/>
          <w:color w:val="010202"/>
          <w:w w:val="105"/>
          <w:sz w:val="21"/>
          <w:lang w:val="en-US" w:eastAsia="zh-CN"/>
        </w:rPr>
        <w:t>C+</w:t>
      </w:r>
      <w:r>
        <w:rPr>
          <w:rFonts w:hint="eastAsia" w:eastAsia="宋体"/>
          <w:color w:val="010202"/>
          <w:w w:val="105"/>
          <w:sz w:val="21"/>
          <w:lang w:val="en-US" w:eastAsia="zh-CN"/>
        </w:rPr>
        <w:t>+ ( Basic knowledge of programming and algorithm design)</w:t>
      </w:r>
    </w:p>
    <w:p w14:paraId="0AC90D3B">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hint="eastAsia" w:eastAsiaTheme="minorEastAsia"/>
          <w:b/>
          <w:bCs/>
          <w:i/>
          <w:iCs/>
          <w:color w:val="010202"/>
          <w:w w:val="105"/>
          <w:sz w:val="21"/>
          <w:lang w:val="en-US" w:eastAsia="zh-CN"/>
        </w:rPr>
        <w:t>Machine learning</w:t>
      </w:r>
      <w:r>
        <w:rPr>
          <w:rFonts w:eastAsiaTheme="minorEastAsia"/>
          <w:b/>
          <w:bCs/>
          <w:i/>
          <w:iCs/>
          <w:color w:val="010202"/>
          <w:w w:val="105"/>
          <w:sz w:val="21"/>
          <w:lang w:eastAsia="zh-CN"/>
        </w:rPr>
        <w:t>:</w:t>
      </w:r>
      <w:r>
        <w:rPr>
          <w:rFonts w:eastAsiaTheme="minorEastAsia"/>
          <w:color w:val="010202"/>
          <w:w w:val="105"/>
          <w:sz w:val="21"/>
          <w:lang w:eastAsia="zh-CN"/>
        </w:rPr>
        <w:t xml:space="preserve"> Familiar with common algorithms such as linear/logistic regression, decision trees, random forests, </w:t>
      </w:r>
    </w:p>
    <w:p w14:paraId="71DC6718">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eastAsiaTheme="minorEastAsia"/>
          <w:color w:val="010202"/>
          <w:w w:val="105"/>
          <w:sz w:val="21"/>
          <w:lang w:eastAsia="zh-CN"/>
        </w:rPr>
        <w:t>SVM, KNN, and gradient boosting (e.g., XGBoost).</w:t>
      </w:r>
    </w:p>
    <w:p w14:paraId="747320BC">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hint="eastAsia" w:eastAsiaTheme="minorEastAsia"/>
          <w:b/>
          <w:bCs/>
          <w:i/>
          <w:iCs/>
          <w:color w:val="010202"/>
          <w:w w:val="105"/>
          <w:sz w:val="21"/>
          <w:lang w:val="en-US" w:eastAsia="zh-CN"/>
        </w:rPr>
        <w:t xml:space="preserve">Deeplearning: </w:t>
      </w:r>
      <w:r>
        <w:rPr>
          <w:rFonts w:eastAsiaTheme="minorEastAsia"/>
          <w:color w:val="010202"/>
          <w:w w:val="105"/>
          <w:sz w:val="21"/>
          <w:lang w:eastAsia="zh-CN"/>
        </w:rPr>
        <w:t xml:space="preserve">Proficient in PyTorch for implementing and training models, including CNN, LSTM, and attention-based </w:t>
      </w:r>
    </w:p>
    <w:p w14:paraId="36FC1E5E">
      <w:pPr>
        <w:pStyle w:val="19"/>
        <w:numPr>
          <w:ilvl w:val="0"/>
          <w:numId w:val="0"/>
        </w:numPr>
        <w:tabs>
          <w:tab w:val="left" w:pos="863"/>
        </w:tabs>
        <w:spacing w:before="11"/>
        <w:ind w:left="836" w:leftChars="380" w:firstLine="0" w:firstLineChars="0"/>
        <w:rPr>
          <w:rFonts w:eastAsiaTheme="minorEastAsia"/>
          <w:color w:val="010202"/>
          <w:w w:val="105"/>
          <w:sz w:val="21"/>
          <w:lang w:eastAsia="zh-CN"/>
        </w:rPr>
      </w:pPr>
      <w:r>
        <w:rPr>
          <w:rFonts w:eastAsiaTheme="minorEastAsia"/>
          <w:color w:val="010202"/>
          <w:w w:val="105"/>
          <w:sz w:val="21"/>
          <w:lang w:eastAsia="zh-CN"/>
        </w:rPr>
        <w:t>models.</w:t>
      </w:r>
    </w:p>
    <w:p w14:paraId="055CAD7E">
      <w:pPr>
        <w:pStyle w:val="19"/>
        <w:numPr>
          <w:ilvl w:val="0"/>
          <w:numId w:val="0"/>
        </w:numPr>
        <w:tabs>
          <w:tab w:val="left" w:pos="863"/>
        </w:tabs>
        <w:spacing w:before="11"/>
        <w:ind w:left="836" w:leftChars="380" w:firstLine="0" w:firstLineChars="0"/>
        <w:rPr>
          <w:rFonts w:hint="eastAsia" w:eastAsiaTheme="minorEastAsia"/>
          <w:color w:val="010202"/>
          <w:w w:val="105"/>
          <w:sz w:val="21"/>
          <w:lang w:eastAsia="zh-CN"/>
        </w:rPr>
      </w:pPr>
      <w:r>
        <w:rPr>
          <w:rFonts w:eastAsiaTheme="minorEastAsia"/>
          <w:color w:val="010202"/>
          <w:w w:val="105"/>
          <w:sz w:val="21"/>
          <w:lang w:eastAsia="zh-CN"/>
        </w:rPr>
        <w:t>Continuously expanding knowledge in machine learning and AI by exploring new algorithms, attending workshops, and applying techniques in real-world projects.</w:t>
      </w:r>
    </w:p>
    <w:p w14:paraId="53B494C0">
      <w:pPr>
        <w:pStyle w:val="19"/>
        <w:numPr>
          <w:ilvl w:val="0"/>
          <w:numId w:val="0"/>
        </w:numPr>
        <w:tabs>
          <w:tab w:val="left" w:pos="863"/>
        </w:tabs>
        <w:spacing w:before="11"/>
        <w:ind w:left="836" w:leftChars="380" w:firstLine="0" w:firstLineChars="0"/>
        <w:rPr>
          <w:rFonts w:hint="eastAsia" w:eastAsiaTheme="minorEastAsia"/>
          <w:color w:val="010202"/>
          <w:w w:val="105"/>
          <w:sz w:val="21"/>
          <w:lang w:val="en-US" w:eastAsia="zh-CN"/>
        </w:rPr>
      </w:pPr>
      <w:r>
        <w:rPr>
          <w:rFonts w:hint="eastAsia" w:eastAsiaTheme="minorEastAsia"/>
          <w:b/>
          <w:bCs/>
          <w:i/>
          <w:iCs/>
          <w:color w:val="010202"/>
          <w:w w:val="105"/>
          <w:sz w:val="21"/>
          <w:lang w:val="en-US" w:eastAsia="zh-CN"/>
        </w:rPr>
        <w:t>Web Development:</w:t>
      </w:r>
      <w:r>
        <w:rPr>
          <w:rFonts w:hint="eastAsia" w:eastAsiaTheme="minorEastAsia"/>
          <w:color w:val="010202"/>
          <w:w w:val="105"/>
          <w:sz w:val="21"/>
          <w:lang w:val="en-US" w:eastAsia="zh-CN"/>
        </w:rPr>
        <w:t>Basic knowledge of web development technologies, including HTML, CSS, JavaScript, and Node.js.</w:t>
      </w:r>
    </w:p>
    <w:p w14:paraId="1DB012BA">
      <w:pPr>
        <w:pStyle w:val="19"/>
        <w:numPr>
          <w:ilvl w:val="1"/>
          <w:numId w:val="1"/>
        </w:numPr>
        <w:tabs>
          <w:tab w:val="left" w:pos="863"/>
        </w:tabs>
        <w:spacing w:before="11"/>
        <w:rPr>
          <w:rFonts w:ascii="Symbol" w:hAnsi="Symbol"/>
          <w:color w:val="010202"/>
          <w:sz w:val="21"/>
        </w:rPr>
      </w:pPr>
      <w:r>
        <w:rPr>
          <w:b/>
          <w:color w:val="010202"/>
          <w:w w:val="105"/>
          <w:sz w:val="21"/>
        </w:rPr>
        <w:t>Project Management &amp; Academic Writing</w:t>
      </w:r>
      <w:r>
        <w:rPr>
          <w:rFonts w:hint="eastAsia" w:eastAsia="宋体"/>
          <w:b/>
          <w:color w:val="010202"/>
          <w:w w:val="105"/>
          <w:sz w:val="21"/>
          <w:lang w:val="en-US" w:eastAsia="zh-CN"/>
        </w:rPr>
        <w:t>:</w:t>
      </w:r>
    </w:p>
    <w:p w14:paraId="032C3514">
      <w:pPr>
        <w:pStyle w:val="19"/>
        <w:tabs>
          <w:tab w:val="left" w:pos="863"/>
        </w:tabs>
        <w:spacing w:before="11"/>
        <w:ind w:left="0" w:leftChars="0" w:firstLine="0" w:firstLineChars="0"/>
        <w:rPr>
          <w:rFonts w:hint="eastAsia" w:ascii="Symbol" w:hAnsi="Symbol"/>
          <w:color w:val="010202"/>
          <w:sz w:val="21"/>
        </w:rPr>
      </w:pPr>
    </w:p>
    <w:p w14:paraId="5058E4F6">
      <w:pPr>
        <w:pStyle w:val="19"/>
        <w:tabs>
          <w:tab w:val="left" w:pos="863"/>
        </w:tabs>
        <w:spacing w:before="11"/>
        <w:ind w:left="492" w:firstLine="0"/>
        <w:rPr>
          <w:rFonts w:eastAsiaTheme="minorEastAsia"/>
          <w:b/>
          <w:color w:val="010202"/>
          <w:w w:val="105"/>
          <w:sz w:val="21"/>
          <w:lang w:eastAsia="zh-CN"/>
        </w:rPr>
      </w:pPr>
      <w:r>
        <w:rPr>
          <w:rFonts w:hint="eastAsia" w:eastAsiaTheme="minorEastAsia"/>
          <w:b/>
          <w:color w:val="010202"/>
          <w:w w:val="105"/>
          <w:sz w:val="21"/>
          <w:lang w:eastAsia="zh-CN"/>
        </w:rPr>
        <w:t xml:space="preserve"> </w:t>
      </w:r>
      <w:r>
        <w:rPr>
          <w:rFonts w:eastAsiaTheme="minorEastAsia"/>
          <w:b/>
          <w:color w:val="010202"/>
          <w:w w:val="105"/>
          <w:sz w:val="21"/>
          <w:lang w:eastAsia="zh-CN"/>
        </w:rPr>
        <w:t xml:space="preserve">Interdisciplinary Interest: </w:t>
      </w:r>
    </w:p>
    <w:p w14:paraId="15B5EDA2">
      <w:pPr>
        <w:pStyle w:val="19"/>
        <w:numPr>
          <w:ilvl w:val="1"/>
          <w:numId w:val="1"/>
        </w:numPr>
        <w:tabs>
          <w:tab w:val="left" w:pos="863"/>
        </w:tabs>
        <w:spacing w:before="11"/>
        <w:rPr>
          <w:rFonts w:ascii="Symbol" w:hAnsi="Symbol"/>
          <w:color w:val="010202"/>
          <w:sz w:val="21"/>
        </w:rPr>
      </w:pPr>
      <w:r>
        <w:rPr>
          <w:rFonts w:hint="eastAsia" w:ascii="Times New Roman" w:hAnsi="Times New Roman" w:cs="Times New Roman" w:eastAsiaTheme="minorEastAsia"/>
          <w:b/>
          <w:bCs/>
          <w:i/>
          <w:iCs/>
          <w:color w:val="010202"/>
          <w:w w:val="105"/>
          <w:sz w:val="21"/>
          <w:szCs w:val="22"/>
          <w:lang w:val="en-US" w:eastAsia="zh-CN" w:bidi="en-US"/>
        </w:rPr>
        <w:t>Passionate about exploring and advancing AI technologies</w:t>
      </w:r>
      <w:r>
        <w:rPr>
          <w:rFonts w:hint="eastAsia" w:ascii="Times New Roman" w:hAnsi="Times New Roman" w:cs="Times New Roman" w:eastAsiaTheme="minorEastAsia"/>
          <w:i/>
          <w:iCs/>
          <w:color w:val="010202"/>
          <w:w w:val="105"/>
          <w:sz w:val="21"/>
          <w:szCs w:val="22"/>
          <w:lang w:val="en-US" w:eastAsia="zh-CN" w:bidi="en-US"/>
        </w:rPr>
        <w:t>, particularly machine learning and deep learning, to push</w:t>
      </w:r>
    </w:p>
    <w:p w14:paraId="634561EF">
      <w:pPr>
        <w:pStyle w:val="19"/>
        <w:numPr>
          <w:ilvl w:val="0"/>
          <w:numId w:val="0"/>
        </w:numPr>
        <w:tabs>
          <w:tab w:val="left" w:pos="863"/>
        </w:tabs>
        <w:spacing w:before="11"/>
        <w:ind w:left="682" w:leftChars="0"/>
        <w:rPr>
          <w:rFonts w:ascii="Symbol" w:hAnsi="Symbol"/>
          <w:color w:val="010202"/>
          <w:sz w:val="21"/>
        </w:rPr>
      </w:pPr>
      <w:r>
        <w:rPr>
          <w:rFonts w:hint="eastAsia" w:ascii="Times New Roman" w:hAnsi="Times New Roman" w:cs="Times New Roman" w:eastAsiaTheme="minorEastAsia"/>
          <w:i/>
          <w:iCs/>
          <w:color w:val="010202"/>
          <w:w w:val="105"/>
          <w:sz w:val="21"/>
          <w:szCs w:val="22"/>
          <w:lang w:val="en-US" w:eastAsia="zh-CN" w:bidi="en-US"/>
        </w:rPr>
        <w:t xml:space="preserve"> the boundaries of computational methods. Interested in the theoretical and technical aspects of AI, and its potential to revolutionize various fields, including biology and medicine.</w:t>
      </w:r>
    </w:p>
    <w:p w14:paraId="5A99C5A8">
      <w:pPr>
        <w:pStyle w:val="19"/>
        <w:numPr>
          <w:ilvl w:val="0"/>
          <w:numId w:val="0"/>
        </w:numPr>
        <w:tabs>
          <w:tab w:val="left" w:pos="863"/>
        </w:tabs>
        <w:spacing w:before="11"/>
        <w:rPr>
          <w:rFonts w:hint="eastAsia" w:ascii="Times New Roman" w:hAnsi="Times New Roman" w:cs="Times New Roman" w:eastAsiaTheme="minorEastAsia"/>
          <w:i/>
          <w:iCs/>
          <w:color w:val="010202"/>
          <w:w w:val="105"/>
          <w:sz w:val="21"/>
          <w:szCs w:val="22"/>
          <w:lang w:val="en-US" w:eastAsia="zh-CN" w:bidi="en-US"/>
        </w:rPr>
      </w:pPr>
    </w:p>
    <w:p w14:paraId="17836E34">
      <w:pPr>
        <w:pStyle w:val="19"/>
        <w:numPr>
          <w:ilvl w:val="0"/>
          <w:numId w:val="0"/>
        </w:numPr>
        <w:tabs>
          <w:tab w:val="left" w:pos="863"/>
        </w:tabs>
        <w:spacing w:before="11"/>
        <w:rPr>
          <w:rFonts w:hint="eastAsia" w:ascii="Symbol" w:hAnsi="Symbol" w:eastAsiaTheme="minorEastAsia"/>
          <w:color w:val="010202"/>
          <w:sz w:val="21"/>
          <w:lang w:eastAsia="zh-CN"/>
        </w:rPr>
      </w:pPr>
    </w:p>
    <w:sectPr>
      <w:headerReference r:id="rId3" w:type="default"/>
      <w:footerReference r:id="rId4" w:type="default"/>
      <w:pgSz w:w="12240" w:h="15840"/>
      <w:pgMar w:top="1100" w:right="0" w:bottom="28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BC2F3C">
    <w:pPr>
      <w:pStyle w:val="10"/>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C68225">
    <w:pPr>
      <w:pStyle w:val="10"/>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403176"/>
    <w:multiLevelType w:val="multilevel"/>
    <w:tmpl w:val="6F403176"/>
    <w:lvl w:ilvl="0" w:tentative="0">
      <w:start w:val="0"/>
      <w:numFmt w:val="bullet"/>
      <w:lvlText w:val="-"/>
      <w:lvlJc w:val="left"/>
      <w:pPr>
        <w:ind w:left="492" w:hanging="151"/>
      </w:pPr>
      <w:rPr>
        <w:rFonts w:hint="default" w:ascii="Times New Roman" w:hAnsi="Times New Roman" w:eastAsia="Times New Roman" w:cs="Times New Roman"/>
        <w:color w:val="010202"/>
        <w:w w:val="103"/>
        <w:sz w:val="8"/>
        <w:szCs w:val="8"/>
        <w:lang w:val="en-US" w:eastAsia="en-US" w:bidi="en-US"/>
      </w:rPr>
    </w:lvl>
    <w:lvl w:ilvl="1" w:tentative="0">
      <w:start w:val="0"/>
      <w:numFmt w:val="bullet"/>
      <w:lvlText w:val=""/>
      <w:lvlJc w:val="left"/>
      <w:pPr>
        <w:ind w:left="862" w:hanging="180"/>
      </w:pPr>
      <w:rPr>
        <w:rFonts w:hint="default"/>
        <w:w w:val="102"/>
        <w:lang w:val="en-US" w:eastAsia="en-US" w:bidi="en-US"/>
      </w:rPr>
    </w:lvl>
    <w:lvl w:ilvl="2" w:tentative="0">
      <w:start w:val="0"/>
      <w:numFmt w:val="bullet"/>
      <w:lvlText w:val="•"/>
      <w:lvlJc w:val="left"/>
      <w:pPr>
        <w:ind w:left="860" w:hanging="180"/>
      </w:pPr>
      <w:rPr>
        <w:rFonts w:hint="default"/>
        <w:lang w:val="en-US" w:eastAsia="en-US" w:bidi="en-US"/>
      </w:rPr>
    </w:lvl>
    <w:lvl w:ilvl="3" w:tentative="0">
      <w:start w:val="0"/>
      <w:numFmt w:val="bullet"/>
      <w:lvlText w:val="•"/>
      <w:lvlJc w:val="left"/>
      <w:pPr>
        <w:ind w:left="359" w:hanging="180"/>
      </w:pPr>
      <w:rPr>
        <w:rFonts w:hint="default"/>
        <w:lang w:val="en-US" w:eastAsia="en-US" w:bidi="en-US"/>
      </w:rPr>
    </w:lvl>
    <w:lvl w:ilvl="4" w:tentative="0">
      <w:start w:val="0"/>
      <w:numFmt w:val="bullet"/>
      <w:lvlText w:val="•"/>
      <w:lvlJc w:val="left"/>
      <w:pPr>
        <w:ind w:left="-141" w:hanging="180"/>
      </w:pPr>
      <w:rPr>
        <w:rFonts w:hint="default"/>
        <w:lang w:val="en-US" w:eastAsia="en-US" w:bidi="en-US"/>
      </w:rPr>
    </w:lvl>
    <w:lvl w:ilvl="5" w:tentative="0">
      <w:start w:val="0"/>
      <w:numFmt w:val="bullet"/>
      <w:lvlText w:val="•"/>
      <w:lvlJc w:val="left"/>
      <w:pPr>
        <w:ind w:left="-641" w:hanging="180"/>
      </w:pPr>
      <w:rPr>
        <w:rFonts w:hint="default"/>
        <w:lang w:val="en-US" w:eastAsia="en-US" w:bidi="en-US"/>
      </w:rPr>
    </w:lvl>
    <w:lvl w:ilvl="6" w:tentative="0">
      <w:start w:val="0"/>
      <w:numFmt w:val="bullet"/>
      <w:lvlText w:val="•"/>
      <w:lvlJc w:val="left"/>
      <w:pPr>
        <w:ind w:left="-1142" w:hanging="180"/>
      </w:pPr>
      <w:rPr>
        <w:rFonts w:hint="default"/>
        <w:lang w:val="en-US" w:eastAsia="en-US" w:bidi="en-US"/>
      </w:rPr>
    </w:lvl>
    <w:lvl w:ilvl="7" w:tentative="0">
      <w:start w:val="0"/>
      <w:numFmt w:val="bullet"/>
      <w:lvlText w:val="•"/>
      <w:lvlJc w:val="left"/>
      <w:pPr>
        <w:ind w:left="-1642" w:hanging="180"/>
      </w:pPr>
      <w:rPr>
        <w:rFonts w:hint="default"/>
        <w:lang w:val="en-US" w:eastAsia="en-US" w:bidi="en-US"/>
      </w:rPr>
    </w:lvl>
    <w:lvl w:ilvl="8" w:tentative="0">
      <w:start w:val="0"/>
      <w:numFmt w:val="bullet"/>
      <w:lvlText w:val="•"/>
      <w:lvlJc w:val="left"/>
      <w:pPr>
        <w:ind w:left="-2142" w:hanging="180"/>
      </w:pPr>
      <w:rPr>
        <w:rFonts w:hint="default"/>
        <w:lang w:val="en-US" w:eastAsia="en-US" w:bidi="en-U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尚艾">
    <w15:presenceInfo w15:providerId="None" w15:userId="李尚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revisionView w:markup="0"/>
  <w:documentProtection w:enforcement="0"/>
  <w:defaultTabStop w:val="720"/>
  <w:drawingGridHorizontalSpacing w:val="110"/>
  <w:displayHorizontalDrawingGridEvery w:val="1"/>
  <w:displayVerticalDrawingGridEvery w:val="1"/>
  <w:noPunctuationKerning w:val="1"/>
  <w:characterSpacingControl w:val="doNotCompress"/>
  <w:compat>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4ZTZiNmVkZTk4YTVjMGIzNmY4MGQ4YTQ0NDI4NDUifQ=="/>
  </w:docVars>
  <w:rsids>
    <w:rsidRoot w:val="00172A27"/>
    <w:rsid w:val="00036B76"/>
    <w:rsid w:val="00172A27"/>
    <w:rsid w:val="005832BC"/>
    <w:rsid w:val="009B4E8C"/>
    <w:rsid w:val="009E5419"/>
    <w:rsid w:val="00BD7DA4"/>
    <w:rsid w:val="00BF5845"/>
    <w:rsid w:val="00D12BDC"/>
    <w:rsid w:val="00F566CC"/>
    <w:rsid w:val="06A174E3"/>
    <w:rsid w:val="0CB71513"/>
    <w:rsid w:val="143F00BB"/>
    <w:rsid w:val="15594119"/>
    <w:rsid w:val="1C112A19"/>
    <w:rsid w:val="247532E0"/>
    <w:rsid w:val="2A144063"/>
    <w:rsid w:val="2D11002A"/>
    <w:rsid w:val="30B8300C"/>
    <w:rsid w:val="32E6580A"/>
    <w:rsid w:val="3B4C5055"/>
    <w:rsid w:val="3C156C37"/>
    <w:rsid w:val="408C56C4"/>
    <w:rsid w:val="411E435E"/>
    <w:rsid w:val="456000CE"/>
    <w:rsid w:val="472538D2"/>
    <w:rsid w:val="48024C70"/>
    <w:rsid w:val="53DF5A4B"/>
    <w:rsid w:val="544F429D"/>
    <w:rsid w:val="587B6C8D"/>
    <w:rsid w:val="58E22DDB"/>
    <w:rsid w:val="6A71325C"/>
    <w:rsid w:val="6C41252D"/>
    <w:rsid w:val="6D7221B9"/>
    <w:rsid w:val="6EDA1674"/>
    <w:rsid w:val="78B537F0"/>
    <w:rsid w:val="7A8713C3"/>
    <w:rsid w:val="7DE7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qFormat/>
    <w:uiPriority w:val="9"/>
    <w:pPr>
      <w:ind w:left="1189"/>
      <w:outlineLvl w:val="0"/>
    </w:pPr>
    <w:rPr>
      <w:rFonts w:ascii="Tahoma" w:hAnsi="Tahoma" w:eastAsia="Tahoma" w:cs="Tahoma"/>
      <w:sz w:val="28"/>
      <w:szCs w:val="28"/>
    </w:rPr>
  </w:style>
  <w:style w:type="paragraph" w:styleId="3">
    <w:name w:val="heading 2"/>
    <w:basedOn w:val="1"/>
    <w:unhideWhenUsed/>
    <w:qFormat/>
    <w:uiPriority w:val="9"/>
    <w:pPr>
      <w:ind w:left="1080"/>
      <w:outlineLvl w:val="1"/>
    </w:pPr>
    <w:rPr>
      <w:rFonts w:ascii="Calibri" w:hAnsi="Calibri" w:eastAsia="Calibri" w:cs="Calibri"/>
      <w:sz w:val="24"/>
      <w:szCs w:val="24"/>
    </w:rPr>
  </w:style>
  <w:style w:type="paragraph" w:styleId="4">
    <w:name w:val="heading 3"/>
    <w:basedOn w:val="1"/>
    <w:unhideWhenUsed/>
    <w:qFormat/>
    <w:uiPriority w:val="9"/>
    <w:pPr>
      <w:spacing w:before="11"/>
      <w:ind w:left="863" w:hanging="180"/>
      <w:outlineLvl w:val="2"/>
    </w:pPr>
    <w:rPr>
      <w:sz w:val="21"/>
      <w:szCs w:val="21"/>
    </w:rPr>
  </w:style>
  <w:style w:type="paragraph" w:styleId="5">
    <w:name w:val="heading 4"/>
    <w:basedOn w:val="1"/>
    <w:unhideWhenUsed/>
    <w:qFormat/>
    <w:uiPriority w:val="9"/>
    <w:pPr>
      <w:spacing w:before="21"/>
      <w:ind w:left="832"/>
      <w:outlineLvl w:val="3"/>
    </w:pPr>
    <w:rPr>
      <w:sz w:val="18"/>
      <w:szCs w:val="18"/>
    </w:rPr>
  </w:style>
  <w:style w:type="paragraph" w:styleId="6">
    <w:name w:val="heading 5"/>
    <w:basedOn w:val="1"/>
    <w:unhideWhenUsed/>
    <w:qFormat/>
    <w:uiPriority w:val="9"/>
    <w:pPr>
      <w:spacing w:before="2"/>
      <w:ind w:left="1227"/>
      <w:outlineLvl w:val="4"/>
    </w:pPr>
    <w:rPr>
      <w:rFonts w:ascii="Arial" w:hAnsi="Arial" w:eastAsia="Arial" w:cs="Arial"/>
      <w:sz w:val="13"/>
      <w:szCs w:val="13"/>
    </w:rPr>
  </w:style>
  <w:style w:type="paragraph" w:styleId="7">
    <w:name w:val="heading 6"/>
    <w:basedOn w:val="1"/>
    <w:unhideWhenUsed/>
    <w:qFormat/>
    <w:uiPriority w:val="9"/>
    <w:pPr>
      <w:ind w:left="62"/>
      <w:outlineLvl w:val="5"/>
    </w:pPr>
    <w:rPr>
      <w:rFonts w:ascii="Tahoma" w:hAnsi="Tahoma" w:eastAsia="Tahoma" w:cs="Tahoma"/>
      <w:sz w:val="11"/>
      <w:szCs w:val="11"/>
    </w:rPr>
  </w:style>
  <w:style w:type="paragraph" w:styleId="8">
    <w:name w:val="heading 7"/>
    <w:basedOn w:val="1"/>
    <w:qFormat/>
    <w:uiPriority w:val="1"/>
    <w:pPr>
      <w:ind w:left="187"/>
      <w:outlineLvl w:val="6"/>
    </w:pPr>
    <w:rPr>
      <w:sz w:val="10"/>
      <w:szCs w:val="10"/>
    </w:rPr>
  </w:style>
  <w:style w:type="paragraph" w:styleId="9">
    <w:name w:val="heading 8"/>
    <w:basedOn w:val="1"/>
    <w:qFormat/>
    <w:uiPriority w:val="1"/>
    <w:pPr>
      <w:outlineLvl w:val="7"/>
    </w:pPr>
    <w:rPr>
      <w:b/>
      <w:bCs/>
      <w:sz w:val="8"/>
      <w:szCs w:val="8"/>
    </w:rPr>
  </w:style>
  <w:style w:type="character" w:default="1" w:styleId="13">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8"/>
      <w:szCs w:val="8"/>
    </w:rPr>
  </w:style>
  <w:style w:type="paragraph" w:styleId="11">
    <w:name w:val="Normal (Web)"/>
    <w:basedOn w:val="1"/>
    <w:semiHidden/>
    <w:unhideWhenUsed/>
    <w:qFormat/>
    <w:uiPriority w:val="99"/>
    <w:pPr>
      <w:spacing w:beforeAutospacing="1" w:afterAutospacing="1"/>
    </w:pPr>
    <w:rPr>
      <w:sz w:val="24"/>
      <w:lang w:eastAsia="zh-CN" w:bidi="ar-SA"/>
    </w:rPr>
  </w:style>
  <w:style w:type="character" w:styleId="14">
    <w:name w:val="Strong"/>
    <w:basedOn w:val="13"/>
    <w:qFormat/>
    <w:uiPriority w:val="22"/>
    <w:rPr>
      <w:b/>
    </w:rPr>
  </w:style>
  <w:style w:type="character" w:styleId="15">
    <w:name w:val="FollowedHyperlink"/>
    <w:basedOn w:val="13"/>
    <w:semiHidden/>
    <w:unhideWhenUsed/>
    <w:qFormat/>
    <w:uiPriority w:val="99"/>
    <w:rPr>
      <w:color w:val="800080"/>
      <w:u w:val="single"/>
    </w:rPr>
  </w:style>
  <w:style w:type="character" w:styleId="16">
    <w:name w:val="Emphasis"/>
    <w:basedOn w:val="13"/>
    <w:qFormat/>
    <w:uiPriority w:val="20"/>
    <w:rPr>
      <w:i/>
    </w:rPr>
  </w:style>
  <w:style w:type="character" w:styleId="17">
    <w:name w:val="Hyperlink"/>
    <w:basedOn w:val="13"/>
    <w:semiHidden/>
    <w:unhideWhenUsed/>
    <w:qFormat/>
    <w:uiPriority w:val="99"/>
    <w:rPr>
      <w:color w:val="0000FF"/>
      <w:u w:val="single"/>
    </w:r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ind w:left="827" w:hanging="180"/>
    </w:pPr>
  </w:style>
  <w:style w:type="paragraph" w:customStyle="1" w:styleId="20">
    <w:name w:val="Table Paragraph"/>
    <w:basedOn w:val="1"/>
    <w:qFormat/>
    <w:uiPriority w:val="1"/>
    <w:pPr>
      <w:spacing w:before="67"/>
    </w:pPr>
    <w:rPr>
      <w:rFonts w:ascii="Calibri" w:hAnsi="Calibri" w:eastAsia="Calibri" w:cs="Calibri"/>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775</Words>
  <Characters>5297</Characters>
  <Lines>33</Lines>
  <Paragraphs>9</Paragraphs>
  <TotalTime>0</TotalTime>
  <ScaleCrop>false</ScaleCrop>
  <LinksUpToDate>false</LinksUpToDate>
  <CharactersWithSpaces>6509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2023-10-01T13:48:00Z</dcterms:created>
  <dc:creator>QMQL</dc:creator>
  <cp:lastModifiedBy>李尚艾</cp:lastModifiedBy>
  <dcterms:modified xsi:type="dcterms:W3CDTF">2025-04-02T01:38:42Z</dcterms:modified>
  <dc:title>CREATING A RESUME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Adobe InDesign 18.4 (Macintosh)</vt:lpwstr>
  </property>
  <property fmtid="{D5CDD505-2E9C-101B-9397-08002B2CF9AE}" pid="4" name="LastSaved">
    <vt:filetime>2023-10-01T00:00:00Z</vt:filetime>
  </property>
  <property fmtid="{D5CDD505-2E9C-101B-9397-08002B2CF9AE}" pid="5" name="KSOProductBuildVer">
    <vt:lpwstr>2052-12.1.0.20305</vt:lpwstr>
  </property>
  <property fmtid="{D5CDD505-2E9C-101B-9397-08002B2CF9AE}" pid="6" name="ICV">
    <vt:lpwstr>F91A5288069D4F7A8BF5F674E50CDE40_13</vt:lpwstr>
  </property>
  <property fmtid="{D5CDD505-2E9C-101B-9397-08002B2CF9AE}" pid="7" name="KSOTemplateDocerSaveRecord">
    <vt:lpwstr>eyJoZGlkIjoiYTg4ZTZiNmVkZTk4YTVjMGIzNmY4MGQ4YTQ0NDI4NDUiLCJ1c2VySWQiOiI4NjcxNjMzNjgifQ==</vt:lpwstr>
  </property>
</Properties>
</file>